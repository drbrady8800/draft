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C930" w14:textId="77777777" w:rsidR="00925006" w:rsidRPr="008A068D" w:rsidRDefault="00925006" w:rsidP="009250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068D">
        <w:rPr>
          <w:rFonts w:ascii="Times New Roman" w:hAnsi="Times New Roman" w:cs="Times New Roman"/>
          <w:b/>
          <w:bCs/>
          <w:sz w:val="32"/>
          <w:szCs w:val="32"/>
        </w:rPr>
        <w:t>Declan R. Brady</w:t>
      </w:r>
    </w:p>
    <w:p w14:paraId="0BFF245C" w14:textId="45D5E767" w:rsidR="00925006" w:rsidRPr="008A068D" w:rsidRDefault="00925006" w:rsidP="00A41631">
      <w:pPr>
        <w:rPr>
          <w:rFonts w:ascii="Times New Roman" w:hAnsi="Times New Roman" w:cs="Times New Roman"/>
          <w:sz w:val="22"/>
          <w:szCs w:val="22"/>
        </w:rPr>
        <w:pPrChange w:id="0" w:author="Kieran Brady" w:date="2022-09-26T09:14:00Z">
          <w:pPr>
            <w:spacing w:after="60"/>
          </w:pPr>
        </w:pPrChange>
      </w:pPr>
      <w:r w:rsidRPr="008A068D">
        <w:rPr>
          <w:rFonts w:ascii="Times New Roman" w:hAnsi="Times New Roman" w:cs="Times New Roman"/>
          <w:sz w:val="22"/>
          <w:szCs w:val="22"/>
        </w:rPr>
        <w:t>135 Amber Valley Drive, Orinda</w:t>
      </w:r>
      <w:ins w:id="1" w:author="Kieran Brady" w:date="2022-09-26T09:14:00Z">
        <w:r w:rsidR="00A41631">
          <w:rPr>
            <w:rFonts w:ascii="Times New Roman" w:hAnsi="Times New Roman" w:cs="Times New Roman"/>
            <w:sz w:val="22"/>
            <w:szCs w:val="22"/>
          </w:rPr>
          <w:t>,</w:t>
        </w:r>
      </w:ins>
      <w:r w:rsidRPr="008A068D">
        <w:rPr>
          <w:rFonts w:ascii="Times New Roman" w:hAnsi="Times New Roman" w:cs="Times New Roman"/>
          <w:sz w:val="22"/>
          <w:szCs w:val="22"/>
        </w:rPr>
        <w:t xml:space="preserve"> CA </w:t>
      </w:r>
      <w:ins w:id="2" w:author="Kieran Brady" w:date="2022-09-26T09:14:00Z">
        <w:r w:rsidR="00A41631">
          <w:rPr>
            <w:rFonts w:ascii="Times New Roman" w:hAnsi="Times New Roman" w:cs="Times New Roman"/>
            <w:sz w:val="22"/>
            <w:szCs w:val="22"/>
          </w:rPr>
          <w:t xml:space="preserve">94653 </w:t>
        </w:r>
      </w:ins>
      <w:r w:rsidRPr="008A068D">
        <w:rPr>
          <w:rFonts w:ascii="Times New Roman" w:hAnsi="Times New Roman" w:cs="Times New Roman"/>
          <w:sz w:val="22"/>
          <w:szCs w:val="22"/>
        </w:rPr>
        <w:t xml:space="preserve">| 908-376-8149 | </w:t>
      </w:r>
      <w:r w:rsidR="00082517">
        <w:rPr>
          <w:rFonts w:ascii="Times New Roman" w:hAnsi="Times New Roman" w:cs="Times New Roman"/>
          <w:sz w:val="22"/>
          <w:szCs w:val="22"/>
        </w:rPr>
        <w:t>drbrady8800</w:t>
      </w:r>
      <w:r w:rsidRPr="008A068D">
        <w:rPr>
          <w:rFonts w:ascii="Times New Roman" w:hAnsi="Times New Roman" w:cs="Times New Roman"/>
          <w:sz w:val="22"/>
          <w:szCs w:val="22"/>
        </w:rPr>
        <w:t>@</w:t>
      </w:r>
      <w:r w:rsidR="00082517">
        <w:rPr>
          <w:rFonts w:ascii="Times New Roman" w:hAnsi="Times New Roman" w:cs="Times New Roman"/>
          <w:sz w:val="22"/>
          <w:szCs w:val="22"/>
        </w:rPr>
        <w:t>gmail</w:t>
      </w:r>
      <w:r w:rsidRPr="008A068D">
        <w:rPr>
          <w:rFonts w:ascii="Times New Roman" w:hAnsi="Times New Roman" w:cs="Times New Roman"/>
          <w:sz w:val="22"/>
          <w:szCs w:val="22"/>
        </w:rPr>
        <w:t>.</w:t>
      </w:r>
      <w:r w:rsidR="00082517">
        <w:rPr>
          <w:rFonts w:ascii="Times New Roman" w:hAnsi="Times New Roman" w:cs="Times New Roman"/>
          <w:sz w:val="22"/>
          <w:szCs w:val="22"/>
        </w:rPr>
        <w:t>com</w:t>
      </w:r>
    </w:p>
    <w:p w14:paraId="46D8337F" w14:textId="77777777" w:rsidR="00925006" w:rsidRDefault="00034CB1" w:rsidP="00925006">
      <w:pPr>
        <w:rPr>
          <w:del w:id="3" w:author="Kieran Brady" w:date="2022-09-26T09:14:00Z"/>
          <w:rFonts w:ascii="Times New Roman" w:hAnsi="Times New Roman" w:cs="Times New Roman"/>
        </w:rPr>
      </w:pPr>
      <w:del w:id="4" w:author="Kieran Brady" w:date="2022-09-26T09:14:00Z">
        <w:r>
          <w:rPr>
            <w:rFonts w:ascii="Times New Roman" w:hAnsi="Times New Roman" w:cs="Times New Roman"/>
            <w:noProof/>
          </w:rPr>
          <w:pict w14:anchorId="6F3C62AE">
            <v:rect id="_x0000_i1026" alt="" style="width:540pt;height:3pt;mso-width-percent:0;mso-height-percent:0;mso-width-percent:0;mso-height-percent:0" o:hralign="center" o:hrstd="t" o:hrnoshade="t" o:hr="t" fillcolor="black [3213]" stroked="f"/>
          </w:pict>
        </w:r>
      </w:del>
    </w:p>
    <w:p w14:paraId="5622A2CE" w14:textId="77777777" w:rsidR="00925006" w:rsidRDefault="00034CB1" w:rsidP="00925006">
      <w:pPr>
        <w:rPr>
          <w:ins w:id="5" w:author="Kieran Brady" w:date="2022-09-26T09:14:00Z"/>
          <w:rFonts w:ascii="Times New Roman" w:hAnsi="Times New Roman" w:cs="Times New Roman"/>
        </w:rPr>
      </w:pPr>
      <w:ins w:id="6" w:author="Kieran Brady" w:date="2022-09-26T09:14:00Z">
        <w:r>
          <w:rPr>
            <w:rFonts w:ascii="Times New Roman" w:hAnsi="Times New Roman" w:cs="Times New Roman"/>
            <w:noProof/>
          </w:rPr>
          <w:pict w14:anchorId="667CB51B">
            <v:rect id="_x0000_i1025" alt="" style="width:540pt;height:3pt;mso-width-percent:0;mso-height-percent:0;mso-width-percent:0;mso-height-percent:0" o:hralign="center" o:hrstd="t" o:hrnoshade="t" o:hr="t" fillcolor="black [3213]" stroked="f"/>
          </w:pict>
        </w:r>
      </w:ins>
    </w:p>
    <w:p w14:paraId="09CC9A52" w14:textId="4BE81710" w:rsidR="00925006" w:rsidRPr="004A1E44" w:rsidRDefault="0046101D" w:rsidP="00925006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Summary</w:t>
      </w:r>
    </w:p>
    <w:p w14:paraId="320DC623" w14:textId="0B59973F" w:rsidR="0021771A" w:rsidRDefault="0021771A" w:rsidP="00A41631">
      <w:pPr>
        <w:tabs>
          <w:tab w:val="left" w:pos="7920"/>
        </w:tabs>
        <w:spacing w:before="60" w:after="60"/>
        <w:rPr>
          <w:rFonts w:ascii="Times New Roman" w:hAnsi="Times New Roman" w:cs="Times New Roman"/>
          <w:sz w:val="22"/>
          <w:szCs w:val="22"/>
        </w:rPr>
        <w:pPrChange w:id="7" w:author="Kieran Brady" w:date="2022-09-26T09:14:00Z">
          <w:pPr>
            <w:tabs>
              <w:tab w:val="left" w:pos="7920"/>
            </w:tabs>
            <w:spacing w:before="120" w:after="120"/>
          </w:pPr>
        </w:pPrChange>
      </w:pPr>
      <w:r>
        <w:rPr>
          <w:rFonts w:ascii="Times New Roman" w:hAnsi="Times New Roman" w:cs="Times New Roman"/>
          <w:sz w:val="22"/>
          <w:szCs w:val="22"/>
        </w:rPr>
        <w:t xml:space="preserve">A hard-working, collaborative individual, always striving for excellence and seeking to </w:t>
      </w:r>
      <w:r w:rsidR="00EF18CE">
        <w:rPr>
          <w:rFonts w:ascii="Times New Roman" w:hAnsi="Times New Roman" w:cs="Times New Roman"/>
          <w:sz w:val="22"/>
          <w:szCs w:val="22"/>
        </w:rPr>
        <w:t>be a constant learner</w:t>
      </w:r>
      <w:r>
        <w:rPr>
          <w:rFonts w:ascii="Times New Roman" w:hAnsi="Times New Roman" w:cs="Times New Roman"/>
          <w:sz w:val="22"/>
          <w:szCs w:val="22"/>
        </w:rPr>
        <w:t xml:space="preserve">. Looking </w:t>
      </w:r>
      <w:r w:rsidR="00EF18CE">
        <w:rPr>
          <w:rFonts w:ascii="Times New Roman" w:hAnsi="Times New Roman" w:cs="Times New Roman"/>
          <w:sz w:val="22"/>
          <w:szCs w:val="22"/>
        </w:rPr>
        <w:t xml:space="preserve">for a job where curiosity is </w:t>
      </w:r>
      <w:proofErr w:type="gramStart"/>
      <w:r w:rsidR="00EF18CE">
        <w:rPr>
          <w:rFonts w:ascii="Times New Roman" w:hAnsi="Times New Roman" w:cs="Times New Roman"/>
          <w:sz w:val="22"/>
          <w:szCs w:val="22"/>
        </w:rPr>
        <w:t>commonplace</w:t>
      </w:r>
      <w:proofErr w:type="gramEnd"/>
      <w:r w:rsidR="00EF18CE">
        <w:rPr>
          <w:rFonts w:ascii="Times New Roman" w:hAnsi="Times New Roman" w:cs="Times New Roman"/>
          <w:sz w:val="22"/>
          <w:szCs w:val="22"/>
        </w:rPr>
        <w:t xml:space="preserve"> and iteration is constant. Interested in frontend, backend, and full stack engineering.</w:t>
      </w:r>
    </w:p>
    <w:p w14:paraId="1A2320D6" w14:textId="3D19C3DA" w:rsidR="0046101D" w:rsidRPr="0046101D" w:rsidRDefault="0046101D" w:rsidP="0046101D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0948FB55" w14:textId="7AEBA174" w:rsidR="00925006" w:rsidRPr="008A068D" w:rsidRDefault="00925006" w:rsidP="00A41631">
      <w:pPr>
        <w:tabs>
          <w:tab w:val="right" w:pos="10800"/>
        </w:tabs>
        <w:spacing w:before="60"/>
        <w:rPr>
          <w:rFonts w:ascii="Times New Roman" w:hAnsi="Times New Roman" w:cs="Times New Roman"/>
          <w:sz w:val="22"/>
          <w:szCs w:val="22"/>
        </w:rPr>
        <w:pPrChange w:id="8" w:author="Kieran Brady" w:date="2022-09-26T09:14:00Z">
          <w:pPr>
            <w:tabs>
              <w:tab w:val="left" w:pos="7920"/>
            </w:tabs>
            <w:spacing w:before="60"/>
          </w:pPr>
        </w:pPrChange>
      </w:pPr>
      <w:r w:rsidRPr="008A068D">
        <w:rPr>
          <w:rFonts w:ascii="Times New Roman" w:hAnsi="Times New Roman" w:cs="Times New Roman"/>
          <w:b/>
          <w:bCs/>
          <w:sz w:val="22"/>
          <w:szCs w:val="22"/>
        </w:rPr>
        <w:t xml:space="preserve">University of Virginia, </w:t>
      </w:r>
      <w:r w:rsidRPr="008A068D">
        <w:rPr>
          <w:rFonts w:ascii="Times New Roman" w:hAnsi="Times New Roman" w:cs="Times New Roman"/>
          <w:sz w:val="22"/>
          <w:szCs w:val="22"/>
        </w:rPr>
        <w:t xml:space="preserve">Charlottesville, VA, </w:t>
      </w:r>
      <w:r w:rsidRPr="008A068D">
        <w:rPr>
          <w:rFonts w:ascii="Times New Roman" w:hAnsi="Times New Roman" w:cs="Times New Roman"/>
          <w:i/>
          <w:iCs/>
          <w:sz w:val="22"/>
          <w:szCs w:val="22"/>
        </w:rPr>
        <w:t>Cumulative GPA: 3.9</w:t>
      </w:r>
      <w:r w:rsidR="00082517">
        <w:rPr>
          <w:rFonts w:ascii="Times New Roman" w:hAnsi="Times New Roman" w:cs="Times New Roman"/>
          <w:i/>
          <w:iCs/>
          <w:sz w:val="22"/>
          <w:szCs w:val="22"/>
        </w:rPr>
        <w:t>15</w:t>
      </w:r>
      <w:r w:rsidR="00A41631">
        <w:rPr>
          <w:rFonts w:ascii="Times New Roman" w:hAnsi="Times New Roman"/>
          <w:i/>
          <w:sz w:val="22"/>
          <w:rPrChange w:id="9" w:author="Kieran Brady" w:date="2022-09-26T09:14:00Z">
            <w:rPr>
              <w:rFonts w:ascii="Times New Roman" w:hAnsi="Times New Roman"/>
              <w:sz w:val="22"/>
            </w:rPr>
          </w:rPrChange>
        </w:rPr>
        <w:tab/>
      </w:r>
      <w:ins w:id="10" w:author="Kieran Brady" w:date="2022-09-26T09:14:00Z">
        <w:r w:rsidR="00A41631">
          <w:rPr>
            <w:rFonts w:ascii="Times New Roman" w:hAnsi="Times New Roman" w:cs="Times New Roman"/>
            <w:sz w:val="22"/>
            <w:szCs w:val="22"/>
          </w:rPr>
          <w:t xml:space="preserve">March 2022 </w:t>
        </w:r>
        <w:r w:rsidR="00A41631">
          <w:rPr>
            <w:rFonts w:ascii="Times New Roman" w:hAnsi="Times New Roman" w:cs="Times New Roman"/>
            <w:bCs/>
            <w:iCs/>
            <w:sz w:val="22"/>
            <w:szCs w:val="22"/>
          </w:rPr>
          <w:t xml:space="preserve">– </w:t>
        </w:r>
        <w:r w:rsidRPr="008A068D">
          <w:rPr>
            <w:rFonts w:ascii="Times New Roman" w:hAnsi="Times New Roman" w:cs="Times New Roman"/>
            <w:sz w:val="22"/>
            <w:szCs w:val="22"/>
          </w:rPr>
          <w:t>May 202</w:t>
        </w:r>
        <w:r w:rsidR="00686927">
          <w:rPr>
            <w:rFonts w:ascii="Times New Roman" w:hAnsi="Times New Roman" w:cs="Times New Roman"/>
            <w:sz w:val="22"/>
            <w:szCs w:val="22"/>
          </w:rPr>
          <w:t>3</w:t>
        </w:r>
        <w:r w:rsidR="00A41631">
          <w:rPr>
            <w:rFonts w:ascii="Times New Roman" w:hAnsi="Times New Roman" w:cs="Times New Roman"/>
            <w:sz w:val="22"/>
            <w:szCs w:val="22"/>
          </w:rPr>
          <w:t xml:space="preserve"> (</w:t>
        </w:r>
      </w:ins>
      <w:r w:rsidR="00A41631">
        <w:rPr>
          <w:rFonts w:ascii="Times New Roman" w:hAnsi="Times New Roman" w:cs="Times New Roman"/>
          <w:sz w:val="22"/>
          <w:szCs w:val="22"/>
        </w:rPr>
        <w:t>Expected Graduation</w:t>
      </w:r>
      <w:del w:id="11" w:author="Kieran Brady" w:date="2022-09-26T09:14:00Z">
        <w:r w:rsidR="00E41CDE">
          <w:rPr>
            <w:rFonts w:ascii="Times New Roman" w:hAnsi="Times New Roman" w:cs="Times New Roman"/>
            <w:sz w:val="22"/>
            <w:szCs w:val="22"/>
          </w:rPr>
          <w:delText>:</w:delText>
        </w:r>
        <w:r>
          <w:rPr>
            <w:rFonts w:ascii="Times New Roman" w:hAnsi="Times New Roman" w:cs="Times New Roman"/>
            <w:sz w:val="22"/>
            <w:szCs w:val="22"/>
          </w:rPr>
          <w:delText xml:space="preserve"> </w:delText>
        </w:r>
        <w:r w:rsidRPr="008A068D">
          <w:rPr>
            <w:rFonts w:ascii="Times New Roman" w:hAnsi="Times New Roman" w:cs="Times New Roman"/>
            <w:sz w:val="22"/>
            <w:szCs w:val="22"/>
          </w:rPr>
          <w:delText>May 202</w:delText>
        </w:r>
        <w:r w:rsidR="00686927">
          <w:rPr>
            <w:rFonts w:ascii="Times New Roman" w:hAnsi="Times New Roman" w:cs="Times New Roman"/>
            <w:sz w:val="22"/>
            <w:szCs w:val="22"/>
          </w:rPr>
          <w:delText>3</w:delText>
        </w:r>
      </w:del>
      <w:ins w:id="12" w:author="Kieran Brady" w:date="2022-09-26T09:14:00Z">
        <w:r w:rsidR="00A41631">
          <w:rPr>
            <w:rFonts w:ascii="Times New Roman" w:hAnsi="Times New Roman" w:cs="Times New Roman"/>
            <w:sz w:val="22"/>
            <w:szCs w:val="22"/>
          </w:rPr>
          <w:t>)</w:t>
        </w:r>
      </w:ins>
    </w:p>
    <w:p w14:paraId="72890CE4" w14:textId="2B169172" w:rsidR="00B10622" w:rsidRPr="006E4319" w:rsidRDefault="00925006" w:rsidP="00A41631">
      <w:pPr>
        <w:spacing w:after="120"/>
        <w:rPr>
          <w:rFonts w:ascii="Times New Roman" w:hAnsi="Times New Roman" w:cs="Times New Roman"/>
          <w:i/>
          <w:iCs/>
          <w:sz w:val="22"/>
          <w:szCs w:val="22"/>
        </w:rPr>
        <w:pPrChange w:id="13" w:author="Kieran Brady" w:date="2022-09-26T09:14:00Z">
          <w:pPr/>
        </w:pPrChange>
      </w:pPr>
      <w:r w:rsidRPr="008A068D">
        <w:rPr>
          <w:rFonts w:ascii="Times New Roman" w:hAnsi="Times New Roman" w:cs="Times New Roman"/>
          <w:sz w:val="22"/>
          <w:szCs w:val="22"/>
        </w:rPr>
        <w:tab/>
        <w:t>B.S. Computer Science,</w:t>
      </w:r>
      <w:r w:rsidR="00530B4C">
        <w:rPr>
          <w:rFonts w:ascii="Times New Roman" w:hAnsi="Times New Roman" w:cs="Times New Roman"/>
          <w:sz w:val="22"/>
          <w:szCs w:val="22"/>
        </w:rPr>
        <w:t xml:space="preserve"> Minor in Technology Entrepreneurship</w:t>
      </w:r>
      <w:r w:rsidR="006E4319">
        <w:rPr>
          <w:rFonts w:ascii="Times New Roman" w:hAnsi="Times New Roman" w:cs="Times New Roman"/>
          <w:i/>
          <w:iCs/>
          <w:sz w:val="22"/>
          <w:szCs w:val="22"/>
        </w:rPr>
        <w:t xml:space="preserve"> - </w:t>
      </w:r>
      <w:r w:rsidRPr="008A068D">
        <w:rPr>
          <w:rFonts w:ascii="Times New Roman" w:hAnsi="Times New Roman" w:cs="Times New Roman"/>
          <w:sz w:val="22"/>
          <w:szCs w:val="22"/>
        </w:rPr>
        <w:t>School of Engineering and Applied Sciences</w:t>
      </w:r>
    </w:p>
    <w:p w14:paraId="22CB73A0" w14:textId="4E61D34E" w:rsidR="00925006" w:rsidRPr="004A1E44" w:rsidRDefault="00925006" w:rsidP="00925006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4A1E44">
        <w:rPr>
          <w:rFonts w:ascii="Times New Roman" w:hAnsi="Times New Roman" w:cs="Times New Roman"/>
          <w:b/>
          <w:bCs/>
          <w:sz w:val="22"/>
          <w:szCs w:val="22"/>
        </w:rPr>
        <w:t>Skills</w:t>
      </w:r>
      <w:r w:rsidR="00B10622">
        <w:rPr>
          <w:rFonts w:ascii="Times New Roman" w:hAnsi="Times New Roman" w:cs="Times New Roman"/>
          <w:b/>
          <w:bCs/>
          <w:sz w:val="22"/>
          <w:szCs w:val="22"/>
        </w:rPr>
        <w:t xml:space="preserve"> and Relevant Coursework</w:t>
      </w:r>
    </w:p>
    <w:p w14:paraId="721F7AE4" w14:textId="4E59C7EC" w:rsidR="00925006" w:rsidRPr="00B10622" w:rsidRDefault="00925006" w:rsidP="0021771A">
      <w:pPr>
        <w:pStyle w:val="ListParagraph"/>
        <w:numPr>
          <w:ilvl w:val="0"/>
          <w:numId w:val="4"/>
        </w:numPr>
        <w:spacing w:before="60"/>
        <w:rPr>
          <w:rFonts w:ascii="Times New Roman" w:hAnsi="Times New Roman" w:cs="Times New Roman"/>
          <w:b/>
          <w:bCs/>
          <w:sz w:val="22"/>
          <w:szCs w:val="22"/>
        </w:rPr>
      </w:pPr>
      <w:r w:rsidRPr="008A068D">
        <w:rPr>
          <w:rFonts w:ascii="Times New Roman" w:hAnsi="Times New Roman" w:cs="Times New Roman"/>
          <w:sz w:val="22"/>
          <w:szCs w:val="22"/>
        </w:rPr>
        <w:t>Proficient in:</w:t>
      </w:r>
      <w:r w:rsidRPr="008A068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B10622">
        <w:rPr>
          <w:rFonts w:ascii="Times New Roman" w:hAnsi="Times New Roman" w:cs="Times New Roman"/>
          <w:i/>
          <w:iCs/>
          <w:sz w:val="22"/>
          <w:szCs w:val="22"/>
        </w:rPr>
        <w:t xml:space="preserve">Python, </w:t>
      </w:r>
      <w:r w:rsidRPr="008A068D">
        <w:rPr>
          <w:rFonts w:ascii="Times New Roman" w:hAnsi="Times New Roman" w:cs="Times New Roman"/>
          <w:i/>
          <w:iCs/>
          <w:sz w:val="22"/>
          <w:szCs w:val="22"/>
        </w:rPr>
        <w:t xml:space="preserve">Java, </w:t>
      </w:r>
      <w:r w:rsidR="00B10622">
        <w:rPr>
          <w:rFonts w:ascii="Times New Roman" w:hAnsi="Times New Roman" w:cs="Times New Roman"/>
          <w:i/>
          <w:iCs/>
          <w:sz w:val="22"/>
          <w:szCs w:val="22"/>
        </w:rPr>
        <w:t xml:space="preserve">React, </w:t>
      </w:r>
      <w:r w:rsidR="00082517">
        <w:rPr>
          <w:rFonts w:ascii="Times New Roman" w:hAnsi="Times New Roman" w:cs="Times New Roman"/>
          <w:i/>
          <w:iCs/>
          <w:sz w:val="22"/>
          <w:szCs w:val="22"/>
        </w:rPr>
        <w:t xml:space="preserve">Typescript, </w:t>
      </w:r>
      <w:r w:rsidR="00B10622">
        <w:rPr>
          <w:rFonts w:ascii="Times New Roman" w:hAnsi="Times New Roman" w:cs="Times New Roman"/>
          <w:i/>
          <w:iCs/>
          <w:sz w:val="22"/>
          <w:szCs w:val="22"/>
        </w:rPr>
        <w:t>Django, Flask,</w:t>
      </w:r>
      <w:r w:rsidRPr="008A068D">
        <w:rPr>
          <w:rFonts w:ascii="Times New Roman" w:hAnsi="Times New Roman" w:cs="Times New Roman"/>
          <w:i/>
          <w:iCs/>
          <w:sz w:val="22"/>
          <w:szCs w:val="22"/>
        </w:rPr>
        <w:t xml:space="preserve"> HTML, CSS, </w:t>
      </w:r>
      <w:r w:rsidR="00B10622">
        <w:rPr>
          <w:rFonts w:ascii="Times New Roman" w:hAnsi="Times New Roman" w:cs="Times New Roman"/>
          <w:i/>
          <w:iCs/>
          <w:sz w:val="22"/>
          <w:szCs w:val="22"/>
        </w:rPr>
        <w:t xml:space="preserve">C++, </w:t>
      </w:r>
      <w:r w:rsidR="00D91947">
        <w:rPr>
          <w:rFonts w:ascii="Times New Roman" w:hAnsi="Times New Roman" w:cs="Times New Roman"/>
          <w:i/>
          <w:iCs/>
          <w:sz w:val="22"/>
          <w:szCs w:val="22"/>
        </w:rPr>
        <w:t>SQL</w:t>
      </w:r>
      <w:r w:rsidR="00B10622">
        <w:rPr>
          <w:rFonts w:ascii="Times New Roman" w:hAnsi="Times New Roman" w:cs="Times New Roman"/>
          <w:i/>
          <w:iCs/>
          <w:sz w:val="22"/>
          <w:szCs w:val="22"/>
        </w:rPr>
        <w:t>, Assembly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, </w:t>
      </w:r>
      <w:proofErr w:type="spellStart"/>
      <w:r w:rsidR="00082517">
        <w:rPr>
          <w:rFonts w:ascii="Times New Roman" w:hAnsi="Times New Roman" w:cs="Times New Roman"/>
          <w:i/>
          <w:iCs/>
          <w:sz w:val="22"/>
          <w:szCs w:val="22"/>
        </w:rPr>
        <w:t>GraphQL</w:t>
      </w:r>
      <w:proofErr w:type="spellEnd"/>
    </w:p>
    <w:p w14:paraId="5F19808F" w14:textId="2A5F7E76" w:rsidR="00B10622" w:rsidRPr="008A068D" w:rsidRDefault="00B10622" w:rsidP="00A41631">
      <w:pPr>
        <w:pStyle w:val="ListParagraph"/>
        <w:numPr>
          <w:ilvl w:val="0"/>
          <w:numId w:val="4"/>
        </w:numPr>
        <w:spacing w:after="60"/>
        <w:rPr>
          <w:rFonts w:ascii="Times New Roman" w:hAnsi="Times New Roman" w:cs="Times New Roman"/>
          <w:b/>
          <w:bCs/>
          <w:sz w:val="22"/>
          <w:szCs w:val="22"/>
        </w:rPr>
        <w:pPrChange w:id="14" w:author="Kieran Brady" w:date="2022-09-26T09:14:00Z">
          <w:pPr>
            <w:pStyle w:val="ListParagraph"/>
            <w:numPr>
              <w:numId w:val="4"/>
            </w:numPr>
            <w:spacing w:before="60"/>
            <w:ind w:hanging="360"/>
          </w:pPr>
        </w:pPrChange>
      </w:pPr>
      <w:r>
        <w:rPr>
          <w:rFonts w:ascii="Times New Roman" w:hAnsi="Times New Roman" w:cs="Times New Roman"/>
          <w:sz w:val="22"/>
          <w:szCs w:val="22"/>
        </w:rPr>
        <w:t>Relevant Course</w:t>
      </w:r>
      <w:r w:rsidR="00530B4C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: Data and Program Representation, Advanced Software Development, Algorithms, Computer Architecture, </w:t>
      </w:r>
      <w:r w:rsidR="00082517">
        <w:rPr>
          <w:rFonts w:ascii="Times New Roman" w:hAnsi="Times New Roman" w:cs="Times New Roman"/>
          <w:sz w:val="22"/>
          <w:szCs w:val="22"/>
        </w:rPr>
        <w:t xml:space="preserve">Operating Systems, Database Systems, Cloud Computing, </w:t>
      </w:r>
      <w:r>
        <w:rPr>
          <w:rFonts w:ascii="Times New Roman" w:hAnsi="Times New Roman" w:cs="Times New Roman"/>
          <w:sz w:val="22"/>
          <w:szCs w:val="22"/>
        </w:rPr>
        <w:t>Machine Learning</w:t>
      </w:r>
    </w:p>
    <w:p w14:paraId="599D8AC1" w14:textId="2F573FD9" w:rsidR="00925006" w:rsidRPr="004A1E44" w:rsidRDefault="006B073D" w:rsidP="00925006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Related </w:t>
      </w:r>
      <w:r w:rsidR="00925006" w:rsidRPr="004A1E44">
        <w:rPr>
          <w:rFonts w:ascii="Times New Roman" w:hAnsi="Times New Roman" w:cs="Times New Roman"/>
          <w:b/>
          <w:bCs/>
          <w:sz w:val="22"/>
          <w:szCs w:val="22"/>
        </w:rPr>
        <w:t xml:space="preserve">Work </w:t>
      </w:r>
      <w:r w:rsidR="00925006">
        <w:rPr>
          <w:rFonts w:ascii="Times New Roman" w:hAnsi="Times New Roman" w:cs="Times New Roman"/>
          <w:b/>
          <w:bCs/>
          <w:sz w:val="22"/>
          <w:szCs w:val="22"/>
        </w:rPr>
        <w:t>/ Research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4A1E44">
        <w:rPr>
          <w:rFonts w:ascii="Times New Roman" w:hAnsi="Times New Roman" w:cs="Times New Roman"/>
          <w:b/>
          <w:bCs/>
          <w:sz w:val="22"/>
          <w:szCs w:val="22"/>
        </w:rPr>
        <w:t>Experience</w:t>
      </w:r>
    </w:p>
    <w:p w14:paraId="6EB2476E" w14:textId="3C9DD29B" w:rsidR="00DB272C" w:rsidRPr="00530B4C" w:rsidRDefault="00991FB3" w:rsidP="00A41631">
      <w:pPr>
        <w:tabs>
          <w:tab w:val="right" w:pos="10800"/>
        </w:tabs>
        <w:spacing w:before="60"/>
        <w:rPr>
          <w:rFonts w:ascii="Times New Roman" w:hAnsi="Times New Roman" w:cs="Times New Roman"/>
          <w:sz w:val="22"/>
          <w:szCs w:val="22"/>
        </w:rPr>
        <w:pPrChange w:id="15" w:author="Kieran Brady" w:date="2022-09-26T09:14:00Z">
          <w:pPr>
            <w:spacing w:before="20"/>
          </w:pPr>
        </w:pPrChange>
      </w:pPr>
      <w:r>
        <w:rPr>
          <w:rFonts w:ascii="Times New Roman" w:hAnsi="Times New Roman" w:cs="Times New Roman"/>
          <w:b/>
          <w:bCs/>
          <w:sz w:val="22"/>
          <w:szCs w:val="22"/>
        </w:rPr>
        <w:t>Boomerang</w:t>
      </w:r>
      <w:r w:rsidR="00DB272C">
        <w:rPr>
          <w:rFonts w:ascii="Times New Roman" w:hAnsi="Times New Roman" w:cs="Times New Roman"/>
          <w:b/>
          <w:bCs/>
          <w:sz w:val="22"/>
          <w:szCs w:val="22"/>
        </w:rPr>
        <w:t xml:space="preserve"> | </w:t>
      </w:r>
      <w:r w:rsidR="004F5AB5">
        <w:rPr>
          <w:rFonts w:ascii="Times New Roman" w:hAnsi="Times New Roman" w:cs="Times New Roman"/>
          <w:b/>
          <w:bCs/>
          <w:sz w:val="22"/>
          <w:szCs w:val="22"/>
        </w:rPr>
        <w:t>Miami</w:t>
      </w:r>
      <w:r w:rsidR="00DB272C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4F5AB5">
        <w:rPr>
          <w:rFonts w:ascii="Times New Roman" w:hAnsi="Times New Roman" w:cs="Times New Roman"/>
          <w:b/>
          <w:bCs/>
          <w:sz w:val="22"/>
          <w:szCs w:val="22"/>
        </w:rPr>
        <w:t>FL</w:t>
      </w:r>
      <w:r w:rsidR="00DB272C">
        <w:rPr>
          <w:rFonts w:ascii="Times New Roman" w:hAnsi="Times New Roman" w:cs="Times New Roman"/>
          <w:b/>
          <w:bCs/>
          <w:sz w:val="22"/>
          <w:szCs w:val="22"/>
        </w:rPr>
        <w:t xml:space="preserve"> | </w:t>
      </w:r>
      <w:r w:rsidR="00DB272C">
        <w:rPr>
          <w:rFonts w:ascii="Times New Roman" w:hAnsi="Times New Roman" w:cs="Times New Roman"/>
          <w:i/>
          <w:iCs/>
          <w:sz w:val="22"/>
          <w:szCs w:val="22"/>
        </w:rPr>
        <w:t xml:space="preserve">Software </w:t>
      </w:r>
      <w:del w:id="16" w:author="Kieran Brady" w:date="2022-09-26T09:14:00Z">
        <w:r w:rsidR="00DB272C">
          <w:rPr>
            <w:rFonts w:ascii="Times New Roman" w:hAnsi="Times New Roman" w:cs="Times New Roman"/>
            <w:i/>
            <w:iCs/>
            <w:sz w:val="22"/>
            <w:szCs w:val="22"/>
          </w:rPr>
          <w:delText xml:space="preserve">Engineering </w:delText>
        </w:r>
        <w:r>
          <w:rPr>
            <w:rFonts w:ascii="Times New Roman" w:hAnsi="Times New Roman" w:cs="Times New Roman"/>
            <w:i/>
            <w:iCs/>
            <w:sz w:val="22"/>
            <w:szCs w:val="22"/>
          </w:rPr>
          <w:delText>Intern</w:delText>
        </w:r>
        <w:r>
          <w:rPr>
            <w:rFonts w:ascii="Times New Roman" w:hAnsi="Times New Roman" w:cs="Times New Roman"/>
            <w:i/>
            <w:iCs/>
            <w:sz w:val="22"/>
            <w:szCs w:val="22"/>
          </w:rPr>
          <w:tab/>
        </w:r>
        <w:r w:rsidR="00DB272C">
          <w:rPr>
            <w:rFonts w:ascii="Times New Roman" w:hAnsi="Times New Roman" w:cs="Times New Roman"/>
            <w:sz w:val="22"/>
            <w:szCs w:val="22"/>
          </w:rPr>
          <w:tab/>
        </w:r>
        <w:r w:rsidR="00DB272C">
          <w:rPr>
            <w:rFonts w:ascii="Times New Roman" w:hAnsi="Times New Roman" w:cs="Times New Roman"/>
            <w:sz w:val="22"/>
            <w:szCs w:val="22"/>
          </w:rPr>
          <w:tab/>
        </w:r>
        <w:r w:rsidR="004F5AB5">
          <w:rPr>
            <w:rFonts w:ascii="Times New Roman" w:hAnsi="Times New Roman" w:cs="Times New Roman"/>
            <w:sz w:val="22"/>
            <w:szCs w:val="22"/>
          </w:rPr>
          <w:tab/>
        </w:r>
        <w:r w:rsidR="004F5AB5">
          <w:rPr>
            <w:rFonts w:ascii="Times New Roman" w:hAnsi="Times New Roman" w:cs="Times New Roman"/>
            <w:sz w:val="22"/>
            <w:szCs w:val="22"/>
          </w:rPr>
          <w:tab/>
          <w:delText xml:space="preserve">        </w:delText>
        </w:r>
      </w:del>
      <w:ins w:id="17" w:author="Kieran Brady" w:date="2022-09-26T09:14:00Z">
        <w:r w:rsidR="00DB272C">
          <w:rPr>
            <w:rFonts w:ascii="Times New Roman" w:hAnsi="Times New Roman" w:cs="Times New Roman"/>
            <w:i/>
            <w:iCs/>
            <w:sz w:val="22"/>
            <w:szCs w:val="22"/>
          </w:rPr>
          <w:t>Engineer</w:t>
        </w:r>
        <w:r w:rsidR="00A41631">
          <w:rPr>
            <w:rFonts w:ascii="Times New Roman" w:hAnsi="Times New Roman" w:cs="Times New Roman"/>
            <w:i/>
            <w:iCs/>
            <w:sz w:val="22"/>
            <w:szCs w:val="22"/>
          </w:rPr>
          <w:tab/>
        </w:r>
      </w:ins>
      <w:r w:rsidR="00DB272C">
        <w:rPr>
          <w:rFonts w:ascii="Times New Roman" w:hAnsi="Times New Roman" w:cs="Times New Roman"/>
          <w:sz w:val="22"/>
          <w:szCs w:val="22"/>
        </w:rPr>
        <w:t xml:space="preserve">March 2022 </w:t>
      </w:r>
      <w:r w:rsidR="00DB272C">
        <w:rPr>
          <w:rFonts w:ascii="Times New Roman" w:hAnsi="Times New Roman" w:cs="Times New Roman"/>
          <w:bCs/>
          <w:iCs/>
          <w:sz w:val="22"/>
          <w:szCs w:val="22"/>
        </w:rPr>
        <w:t>– August 2022</w:t>
      </w:r>
    </w:p>
    <w:p w14:paraId="592B4AB0" w14:textId="1B956F6E" w:rsidR="004F5AB5" w:rsidRDefault="000146D6" w:rsidP="00DB272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Worked as </w:t>
      </w:r>
      <w:del w:id="18" w:author="Kieran Brady" w:date="2022-09-26T09:14:00Z">
        <w:r>
          <w:rPr>
            <w:color w:val="000000"/>
            <w:sz w:val="22"/>
            <w:szCs w:val="22"/>
          </w:rPr>
          <w:delText>one of two full-time</w:delText>
        </w:r>
      </w:del>
      <w:ins w:id="19" w:author="Kieran Brady" w:date="2022-09-26T09:14:00Z">
        <w:r w:rsidR="009969C5">
          <w:rPr>
            <w:color w:val="000000"/>
            <w:sz w:val="22"/>
            <w:szCs w:val="22"/>
          </w:rPr>
          <w:t>the lead</w:t>
        </w:r>
      </w:ins>
      <w:r>
        <w:rPr>
          <w:color w:val="000000"/>
          <w:sz w:val="22"/>
          <w:szCs w:val="22"/>
        </w:rPr>
        <w:t xml:space="preserve"> frontend </w:t>
      </w:r>
      <w:del w:id="20" w:author="Kieran Brady" w:date="2022-09-26T09:14:00Z">
        <w:r>
          <w:rPr>
            <w:color w:val="000000"/>
            <w:sz w:val="22"/>
            <w:szCs w:val="22"/>
          </w:rPr>
          <w:delText>engineers, helping to coordinate</w:delText>
        </w:r>
      </w:del>
      <w:ins w:id="21" w:author="Kieran Brady" w:date="2022-09-26T09:14:00Z">
        <w:r>
          <w:rPr>
            <w:color w:val="000000"/>
            <w:sz w:val="22"/>
            <w:szCs w:val="22"/>
          </w:rPr>
          <w:t>engineer</w:t>
        </w:r>
        <w:r w:rsidR="00A41631">
          <w:rPr>
            <w:color w:val="000000"/>
            <w:sz w:val="22"/>
            <w:szCs w:val="22"/>
          </w:rPr>
          <w:t xml:space="preserve"> and</w:t>
        </w:r>
        <w:r>
          <w:rPr>
            <w:color w:val="000000"/>
            <w:sz w:val="22"/>
            <w:szCs w:val="22"/>
          </w:rPr>
          <w:t xml:space="preserve"> coordinate</w:t>
        </w:r>
        <w:r w:rsidR="009969C5">
          <w:rPr>
            <w:color w:val="000000"/>
            <w:sz w:val="22"/>
            <w:szCs w:val="22"/>
          </w:rPr>
          <w:t>d</w:t>
        </w:r>
      </w:ins>
      <w:r>
        <w:rPr>
          <w:color w:val="000000"/>
          <w:sz w:val="22"/>
          <w:szCs w:val="22"/>
        </w:rPr>
        <w:t xml:space="preserve"> with several </w:t>
      </w:r>
      <w:r w:rsidR="000A08D2">
        <w:rPr>
          <w:color w:val="000000"/>
          <w:sz w:val="22"/>
          <w:szCs w:val="22"/>
        </w:rPr>
        <w:t>part-time contractors.</w:t>
      </w:r>
    </w:p>
    <w:p w14:paraId="38A2AFE2" w14:textId="4EE07FBD" w:rsidR="000A08D2" w:rsidRDefault="000A08D2" w:rsidP="00DB272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Built</w:t>
      </w:r>
      <w:del w:id="22" w:author="Kieran Brady" w:date="2022-09-26T09:14:00Z">
        <w:r>
          <w:rPr>
            <w:color w:val="000000"/>
            <w:sz w:val="22"/>
            <w:szCs w:val="22"/>
          </w:rPr>
          <w:delText xml:space="preserve"> the majority of</w:delText>
        </w:r>
      </w:del>
      <w:r>
        <w:rPr>
          <w:color w:val="000000"/>
          <w:sz w:val="22"/>
          <w:szCs w:val="22"/>
        </w:rPr>
        <w:t xml:space="preserve"> Boomerang’s frontend functionality including customer claim creation, partner lost item reporting, item matching, item return, partner metrics, inventory management, and claim tracking.</w:t>
      </w:r>
    </w:p>
    <w:p w14:paraId="6BAEEB3E" w14:textId="120C007E" w:rsidR="000A08D2" w:rsidRDefault="000A08D2" w:rsidP="00DB272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Planned and executed creation of partner overview page to </w:t>
      </w:r>
      <w:del w:id="23" w:author="Kieran Brady" w:date="2022-09-26T09:14:00Z">
        <w:r>
          <w:rPr>
            <w:color w:val="000000"/>
            <w:sz w:val="22"/>
            <w:szCs w:val="22"/>
          </w:rPr>
          <w:delText>see</w:delText>
        </w:r>
      </w:del>
      <w:ins w:id="24" w:author="Kieran Brady" w:date="2022-09-26T09:14:00Z">
        <w:r w:rsidR="009969C5">
          <w:rPr>
            <w:color w:val="000000"/>
            <w:sz w:val="22"/>
            <w:szCs w:val="22"/>
          </w:rPr>
          <w:t>clearly display</w:t>
        </w:r>
      </w:ins>
      <w:r w:rsidR="009969C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key statistics, match</w:t>
      </w:r>
      <w:ins w:id="25" w:author="Kieran Brady" w:date="2022-09-26T09:14:00Z">
        <w:r w:rsidR="00A41631">
          <w:rPr>
            <w:color w:val="000000"/>
            <w:sz w:val="22"/>
            <w:szCs w:val="22"/>
          </w:rPr>
          <w:t xml:space="preserve"> statistics</w:t>
        </w:r>
      </w:ins>
      <w:r>
        <w:rPr>
          <w:color w:val="000000"/>
          <w:sz w:val="22"/>
          <w:szCs w:val="22"/>
        </w:rPr>
        <w:t xml:space="preserve">, and </w:t>
      </w:r>
      <w:del w:id="26" w:author="Kieran Brady" w:date="2022-09-26T09:14:00Z">
        <w:r>
          <w:rPr>
            <w:color w:val="000000"/>
            <w:sz w:val="22"/>
            <w:szCs w:val="22"/>
          </w:rPr>
          <w:delText>return</w:delText>
        </w:r>
      </w:del>
      <w:ins w:id="27" w:author="Kieran Brady" w:date="2022-09-26T09:14:00Z">
        <w:r>
          <w:rPr>
            <w:color w:val="000000"/>
            <w:sz w:val="22"/>
            <w:szCs w:val="22"/>
          </w:rPr>
          <w:t>return</w:t>
        </w:r>
        <w:r w:rsidR="00A41631">
          <w:rPr>
            <w:color w:val="000000"/>
            <w:sz w:val="22"/>
            <w:szCs w:val="22"/>
          </w:rPr>
          <w:t>ed</w:t>
        </w:r>
      </w:ins>
      <w:r>
        <w:rPr>
          <w:color w:val="000000"/>
          <w:sz w:val="22"/>
          <w:szCs w:val="22"/>
        </w:rPr>
        <w:t xml:space="preserve"> items in </w:t>
      </w:r>
      <w:del w:id="28" w:author="Kieran Brady" w:date="2022-09-26T09:14:00Z">
        <w:r>
          <w:rPr>
            <w:color w:val="000000"/>
            <w:sz w:val="22"/>
            <w:szCs w:val="22"/>
          </w:rPr>
          <w:delText>one place</w:delText>
        </w:r>
      </w:del>
      <w:ins w:id="29" w:author="Kieran Brady" w:date="2022-09-26T09:14:00Z">
        <w:r w:rsidR="00A41631">
          <w:rPr>
            <w:color w:val="000000"/>
            <w:sz w:val="22"/>
            <w:szCs w:val="22"/>
          </w:rPr>
          <w:t>a</w:t>
        </w:r>
        <w:r>
          <w:rPr>
            <w:color w:val="000000"/>
            <w:sz w:val="22"/>
            <w:szCs w:val="22"/>
          </w:rPr>
          <w:t xml:space="preserve"> </w:t>
        </w:r>
        <w:r w:rsidR="009969C5">
          <w:rPr>
            <w:color w:val="000000"/>
            <w:sz w:val="22"/>
            <w:szCs w:val="22"/>
          </w:rPr>
          <w:t>detailed reporting structure</w:t>
        </w:r>
      </w:ins>
      <w:r>
        <w:rPr>
          <w:color w:val="000000"/>
          <w:sz w:val="22"/>
          <w:szCs w:val="22"/>
        </w:rPr>
        <w:t>.</w:t>
      </w:r>
    </w:p>
    <w:p w14:paraId="228B21A3" w14:textId="717B92D9" w:rsidR="000A08D2" w:rsidRDefault="000A08D2" w:rsidP="00DB272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Implemented consistent </w:t>
      </w:r>
      <w:r w:rsidR="006777FA">
        <w:rPr>
          <w:color w:val="000000"/>
          <w:sz w:val="22"/>
          <w:szCs w:val="22"/>
        </w:rPr>
        <w:t xml:space="preserve">frontend </w:t>
      </w:r>
      <w:del w:id="30" w:author="Kieran Brady" w:date="2022-09-26T09:14:00Z">
        <w:r>
          <w:rPr>
            <w:color w:val="000000"/>
            <w:sz w:val="22"/>
            <w:szCs w:val="22"/>
          </w:rPr>
          <w:delText>release</w:delText>
        </w:r>
      </w:del>
      <w:ins w:id="31" w:author="Kieran Brady" w:date="2022-09-26T09:14:00Z">
        <w:r w:rsidR="009969C5">
          <w:rPr>
            <w:color w:val="000000"/>
            <w:sz w:val="22"/>
            <w:szCs w:val="22"/>
          </w:rPr>
          <w:t>QA</w:t>
        </w:r>
      </w:ins>
      <w:r w:rsidR="009969C5">
        <w:rPr>
          <w:color w:val="000000"/>
          <w:sz w:val="22"/>
          <w:szCs w:val="22"/>
        </w:rPr>
        <w:t xml:space="preserve"> </w:t>
      </w:r>
      <w:r w:rsidR="006777FA">
        <w:rPr>
          <w:color w:val="000000"/>
          <w:sz w:val="22"/>
          <w:szCs w:val="22"/>
        </w:rPr>
        <w:t>testing, scheduling, and documentation to maintain sprint velocity.</w:t>
      </w:r>
    </w:p>
    <w:p w14:paraId="50CC02F4" w14:textId="7EFFBFC5" w:rsidR="006777FA" w:rsidRDefault="006777FA" w:rsidP="00DB272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Created and led weekly backend to frontend interfacing meetings to help engineers gain a deeper understanding of </w:t>
      </w:r>
      <w:del w:id="32" w:author="Kieran Brady" w:date="2022-09-26T09:14:00Z">
        <w:r>
          <w:rPr>
            <w:color w:val="000000"/>
            <w:sz w:val="22"/>
            <w:szCs w:val="22"/>
          </w:rPr>
          <w:delText xml:space="preserve">both side of </w:delText>
        </w:r>
      </w:del>
      <w:r>
        <w:rPr>
          <w:color w:val="000000"/>
          <w:sz w:val="22"/>
          <w:szCs w:val="22"/>
        </w:rPr>
        <w:t xml:space="preserve">the product and </w:t>
      </w:r>
      <w:ins w:id="33" w:author="Kieran Brady" w:date="2022-09-26T09:14:00Z">
        <w:r w:rsidR="009969C5">
          <w:rPr>
            <w:color w:val="000000"/>
            <w:sz w:val="22"/>
            <w:szCs w:val="22"/>
          </w:rPr>
          <w:t xml:space="preserve">to </w:t>
        </w:r>
      </w:ins>
      <w:r>
        <w:rPr>
          <w:color w:val="000000"/>
          <w:sz w:val="22"/>
          <w:szCs w:val="22"/>
        </w:rPr>
        <w:t xml:space="preserve">prevent miscommunications </w:t>
      </w:r>
      <w:del w:id="34" w:author="Kieran Brady" w:date="2022-09-26T09:14:00Z">
        <w:r>
          <w:rPr>
            <w:color w:val="000000"/>
            <w:sz w:val="22"/>
            <w:szCs w:val="22"/>
          </w:rPr>
          <w:delText>that come with</w:delText>
        </w:r>
      </w:del>
      <w:ins w:id="35" w:author="Kieran Brady" w:date="2022-09-26T09:14:00Z">
        <w:r w:rsidR="009969C5">
          <w:rPr>
            <w:color w:val="000000"/>
            <w:sz w:val="22"/>
            <w:szCs w:val="22"/>
          </w:rPr>
          <w:t>while</w:t>
        </w:r>
      </w:ins>
      <w:r>
        <w:rPr>
          <w:color w:val="000000"/>
          <w:sz w:val="22"/>
          <w:szCs w:val="22"/>
        </w:rPr>
        <w:t xml:space="preserve"> scaling a product.</w:t>
      </w:r>
    </w:p>
    <w:p w14:paraId="074E4784" w14:textId="52881C8E" w:rsidR="006777FA" w:rsidRDefault="00342068" w:rsidP="00DB272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Interviewed prospective engineers </w:t>
      </w:r>
      <w:r w:rsidR="006E4319">
        <w:rPr>
          <w:color w:val="000000"/>
          <w:sz w:val="22"/>
          <w:szCs w:val="22"/>
        </w:rPr>
        <w:t>and gave feedback to the executive team on hiring recommendations.</w:t>
      </w:r>
    </w:p>
    <w:p w14:paraId="4ABC56DE" w14:textId="68814282" w:rsidR="006E4319" w:rsidRDefault="006E4319" w:rsidP="00DB272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Reduced query times by 300% </w:t>
      </w:r>
      <w:proofErr w:type="gramStart"/>
      <w:r>
        <w:rPr>
          <w:color w:val="000000"/>
          <w:sz w:val="22"/>
          <w:szCs w:val="22"/>
        </w:rPr>
        <w:t>through the use of</w:t>
      </w:r>
      <w:proofErr w:type="gramEnd"/>
      <w:r>
        <w:rPr>
          <w:color w:val="000000"/>
          <w:sz w:val="22"/>
          <w:szCs w:val="22"/>
        </w:rPr>
        <w:t xml:space="preserve"> React context and efficient fetch functions.</w:t>
      </w:r>
    </w:p>
    <w:p w14:paraId="41E16851" w14:textId="0A2B54FB" w:rsidR="006E4319" w:rsidRDefault="006E4319" w:rsidP="00DB272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Was relied upon to review all frontend pull requests and respond to any client-reported bugs or code failures.</w:t>
      </w:r>
    </w:p>
    <w:p w14:paraId="0ADC8F54" w14:textId="346CDF1B" w:rsidR="00530B4C" w:rsidRPr="00A41631" w:rsidRDefault="00530B4C" w:rsidP="00A41631">
      <w:pPr>
        <w:tabs>
          <w:tab w:val="right" w:pos="10800"/>
        </w:tabs>
        <w:spacing w:before="20"/>
        <w:rPr>
          <w:rFonts w:ascii="Times New Roman" w:hAnsi="Times New Roman" w:cs="Times New Roman"/>
          <w:sz w:val="22"/>
          <w:szCs w:val="22"/>
        </w:rPr>
        <w:pPrChange w:id="36" w:author="Kieran Brady" w:date="2022-09-26T09:14:00Z">
          <w:pPr>
            <w:spacing w:before="20"/>
          </w:pPr>
        </w:pPrChange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Tatari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Inc. | San Francisco, CA | </w:t>
      </w:r>
      <w:r>
        <w:rPr>
          <w:rFonts w:ascii="Times New Roman" w:hAnsi="Times New Roman" w:cs="Times New Roman"/>
          <w:i/>
          <w:iCs/>
          <w:sz w:val="22"/>
          <w:szCs w:val="22"/>
        </w:rPr>
        <w:t>Software Engineer</w:t>
      </w:r>
      <w:r w:rsidR="00D91947">
        <w:rPr>
          <w:rFonts w:ascii="Times New Roman" w:hAnsi="Times New Roman" w:cs="Times New Roman"/>
          <w:i/>
          <w:iCs/>
          <w:sz w:val="22"/>
          <w:szCs w:val="22"/>
        </w:rPr>
        <w:t>ing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D91947">
        <w:rPr>
          <w:rFonts w:ascii="Times New Roman" w:hAnsi="Times New Roman" w:cs="Times New Roman"/>
          <w:i/>
          <w:iCs/>
          <w:sz w:val="22"/>
          <w:szCs w:val="22"/>
        </w:rPr>
        <w:t>Con</w:t>
      </w:r>
      <w:r w:rsidR="00E41CDE">
        <w:rPr>
          <w:rFonts w:ascii="Times New Roman" w:hAnsi="Times New Roman" w:cs="Times New Roman"/>
          <w:i/>
          <w:iCs/>
          <w:sz w:val="22"/>
          <w:szCs w:val="22"/>
        </w:rPr>
        <w:t>sult</w:t>
      </w:r>
      <w:r w:rsidR="00D91947">
        <w:rPr>
          <w:rFonts w:ascii="Times New Roman" w:hAnsi="Times New Roman" w:cs="Times New Roman"/>
          <w:i/>
          <w:iCs/>
          <w:sz w:val="22"/>
          <w:szCs w:val="22"/>
        </w:rPr>
        <w:t>ant</w:t>
      </w:r>
      <w:r w:rsidR="00A41631">
        <w:rPr>
          <w:rFonts w:ascii="Times New Roman" w:hAnsi="Times New Roman" w:cs="Times New Roman"/>
          <w:sz w:val="22"/>
          <w:szCs w:val="22"/>
        </w:rPr>
        <w:tab/>
      </w:r>
      <w:del w:id="37" w:author="Kieran Brady" w:date="2022-09-26T09:14:00Z">
        <w:r w:rsidR="00DB272C">
          <w:rPr>
            <w:rFonts w:ascii="Times New Roman" w:hAnsi="Times New Roman" w:cs="Times New Roman"/>
            <w:sz w:val="22"/>
            <w:szCs w:val="22"/>
          </w:rPr>
          <w:tab/>
        </w:r>
        <w:r w:rsidR="00DB272C">
          <w:rPr>
            <w:rFonts w:ascii="Times New Roman" w:hAnsi="Times New Roman" w:cs="Times New Roman"/>
            <w:sz w:val="22"/>
            <w:szCs w:val="22"/>
          </w:rPr>
          <w:tab/>
        </w:r>
      </w:del>
      <w:r w:rsidR="00DB272C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>February 202</w:t>
      </w:r>
      <w:r w:rsidR="00082517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iCs/>
          <w:sz w:val="22"/>
          <w:szCs w:val="22"/>
        </w:rPr>
        <w:t xml:space="preserve">– </w:t>
      </w:r>
      <w:r w:rsidR="00DB272C">
        <w:rPr>
          <w:rFonts w:ascii="Times New Roman" w:hAnsi="Times New Roman" w:cs="Times New Roman"/>
          <w:bCs/>
          <w:iCs/>
          <w:sz w:val="22"/>
          <w:szCs w:val="22"/>
        </w:rPr>
        <w:t>January 2022</w:t>
      </w:r>
    </w:p>
    <w:p w14:paraId="4FB7D012" w14:textId="77777777" w:rsidR="00530B4C" w:rsidRPr="00836EB4" w:rsidRDefault="00836EB4" w:rsidP="00530B4C">
      <w:pPr>
        <w:pStyle w:val="ListParagraph"/>
        <w:numPr>
          <w:ilvl w:val="0"/>
          <w:numId w:val="15"/>
        </w:numPr>
        <w:spacing w:before="20"/>
        <w:rPr>
          <w:del w:id="38" w:author="Kieran Brady" w:date="2022-09-26T09:14:00Z"/>
          <w:rFonts w:ascii="Times New Roman" w:hAnsi="Times New Roman" w:cs="Times New Roman"/>
          <w:sz w:val="22"/>
          <w:szCs w:val="22"/>
        </w:rPr>
      </w:pPr>
      <w:del w:id="39" w:author="Kieran Brady" w:date="2022-09-26T09:14:00Z">
        <w:r w:rsidRPr="00836EB4">
          <w:rPr>
            <w:rFonts w:ascii="Times New Roman" w:hAnsi="Times New Roman" w:cs="Times New Roman"/>
            <w:color w:val="000000"/>
            <w:sz w:val="22"/>
            <w:szCs w:val="22"/>
          </w:rPr>
          <w:delText xml:space="preserve">Software Engineering </w:delText>
        </w:r>
        <w:r w:rsidR="001D0359">
          <w:rPr>
            <w:rFonts w:ascii="Times New Roman" w:hAnsi="Times New Roman" w:cs="Times New Roman"/>
            <w:color w:val="000000"/>
            <w:sz w:val="22"/>
            <w:szCs w:val="22"/>
          </w:rPr>
          <w:delText>I</w:delText>
        </w:r>
        <w:r w:rsidRPr="00836EB4">
          <w:rPr>
            <w:rFonts w:ascii="Times New Roman" w:hAnsi="Times New Roman" w:cs="Times New Roman"/>
            <w:color w:val="000000"/>
            <w:sz w:val="22"/>
            <w:szCs w:val="22"/>
          </w:rPr>
          <w:delText>ntern February-August 2021. Elevated to Software Engineering Consultant August 2021</w:delText>
        </w:r>
        <w:r>
          <w:rPr>
            <w:rFonts w:ascii="Times New Roman" w:hAnsi="Times New Roman" w:cs="Times New Roman"/>
            <w:color w:val="000000"/>
            <w:sz w:val="22"/>
            <w:szCs w:val="22"/>
          </w:rPr>
          <w:delText>.</w:delText>
        </w:r>
      </w:del>
    </w:p>
    <w:p w14:paraId="75C9A327" w14:textId="46A0D8C8" w:rsidR="00836EB4" w:rsidRPr="00836EB4" w:rsidRDefault="00836EB4" w:rsidP="00836EB4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36EB4">
        <w:rPr>
          <w:color w:val="000000"/>
          <w:sz w:val="22"/>
          <w:szCs w:val="22"/>
        </w:rPr>
        <w:t xml:space="preserve">Worked on a variety of teams including data engineering, data measurement, </w:t>
      </w:r>
      <w:r w:rsidR="000146D6">
        <w:rPr>
          <w:color w:val="000000"/>
          <w:sz w:val="22"/>
          <w:szCs w:val="22"/>
        </w:rPr>
        <w:t>frontend</w:t>
      </w:r>
      <w:r w:rsidRPr="00836EB4">
        <w:rPr>
          <w:color w:val="000000"/>
          <w:sz w:val="22"/>
          <w:szCs w:val="22"/>
        </w:rPr>
        <w:t xml:space="preserve"> development</w:t>
      </w:r>
      <w:r>
        <w:rPr>
          <w:color w:val="000000"/>
          <w:sz w:val="22"/>
          <w:szCs w:val="22"/>
        </w:rPr>
        <w:t xml:space="preserve">, and </w:t>
      </w:r>
      <w:proofErr w:type="spellStart"/>
      <w:r>
        <w:rPr>
          <w:color w:val="000000"/>
          <w:sz w:val="22"/>
          <w:szCs w:val="22"/>
        </w:rPr>
        <w:t>devops</w:t>
      </w:r>
      <w:proofErr w:type="spellEnd"/>
      <w:r w:rsidR="00FC7D8B">
        <w:rPr>
          <w:color w:val="000000"/>
          <w:sz w:val="22"/>
          <w:szCs w:val="22"/>
        </w:rPr>
        <w:t>.</w:t>
      </w:r>
    </w:p>
    <w:p w14:paraId="53387B1D" w14:textId="7EACDAF5" w:rsidR="00836EB4" w:rsidRDefault="00836EB4" w:rsidP="00836EB4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36EB4">
        <w:rPr>
          <w:color w:val="000000"/>
          <w:sz w:val="22"/>
          <w:szCs w:val="22"/>
        </w:rPr>
        <w:t>Created internal metrics dashboard to report key performance areas such as revenue, spending, ticket clos</w:t>
      </w:r>
      <w:r w:rsidR="006777FA">
        <w:rPr>
          <w:color w:val="000000"/>
          <w:sz w:val="22"/>
          <w:szCs w:val="22"/>
        </w:rPr>
        <w:t>e</w:t>
      </w:r>
      <w:r w:rsidRPr="00836EB4">
        <w:rPr>
          <w:color w:val="000000"/>
          <w:sz w:val="22"/>
          <w:szCs w:val="22"/>
        </w:rPr>
        <w:t xml:space="preserve"> rates, query times, and error rates</w:t>
      </w:r>
      <w:r w:rsidR="00E41CDE">
        <w:rPr>
          <w:color w:val="000000"/>
          <w:sz w:val="22"/>
          <w:szCs w:val="22"/>
        </w:rPr>
        <w:t>, culminating with</w:t>
      </w:r>
      <w:r w:rsidRPr="00836EB4">
        <w:rPr>
          <w:color w:val="000000"/>
          <w:sz w:val="22"/>
          <w:szCs w:val="22"/>
        </w:rPr>
        <w:t xml:space="preserve"> an automated daily email for management to monitor metrics</w:t>
      </w:r>
      <w:r w:rsidR="001D0359">
        <w:rPr>
          <w:color w:val="000000"/>
          <w:sz w:val="22"/>
          <w:szCs w:val="22"/>
        </w:rPr>
        <w:t>.</w:t>
      </w:r>
    </w:p>
    <w:p w14:paraId="5D13A862" w14:textId="77777777" w:rsidR="009969C5" w:rsidRPr="00836EB4" w:rsidRDefault="009969C5" w:rsidP="009969C5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moveTo w:id="40" w:author="Kieran Brady" w:date="2022-09-26T09:14:00Z"/>
          <w:color w:val="000000"/>
          <w:sz w:val="22"/>
          <w:szCs w:val="22"/>
        </w:rPr>
      </w:pPr>
      <w:moveToRangeStart w:id="41" w:author="Kieran Brady" w:date="2022-09-26T09:14:00Z" w:name="move115076076"/>
      <w:moveTo w:id="42" w:author="Kieran Brady" w:date="2022-09-26T09:14:00Z">
        <w:r w:rsidRPr="00836EB4">
          <w:rPr>
            <w:color w:val="000000"/>
            <w:sz w:val="22"/>
            <w:szCs w:val="22"/>
          </w:rPr>
          <w:t xml:space="preserve">Used React, Typescript, and </w:t>
        </w:r>
        <w:proofErr w:type="spellStart"/>
        <w:r w:rsidRPr="00836EB4">
          <w:rPr>
            <w:color w:val="000000"/>
            <w:sz w:val="22"/>
            <w:szCs w:val="22"/>
          </w:rPr>
          <w:t>GraphQL</w:t>
        </w:r>
        <w:proofErr w:type="spellEnd"/>
        <w:r w:rsidRPr="00836EB4">
          <w:rPr>
            <w:color w:val="000000"/>
            <w:sz w:val="22"/>
            <w:szCs w:val="22"/>
          </w:rPr>
          <w:t xml:space="preserve"> to create a customizable table for clients to query performance metrics on the core streaming report, one of the most visited pages in the client-facing reporting dashboard. </w:t>
        </w:r>
      </w:moveTo>
    </w:p>
    <w:moveToRangeEnd w:id="41"/>
    <w:p w14:paraId="38D7D90F" w14:textId="491A50B0" w:rsidR="00836EB4" w:rsidRPr="00836EB4" w:rsidRDefault="00836EB4" w:rsidP="00836EB4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36EB4">
        <w:rPr>
          <w:color w:val="000000"/>
          <w:sz w:val="22"/>
          <w:szCs w:val="22"/>
        </w:rPr>
        <w:t xml:space="preserve">Presented company-wide </w:t>
      </w:r>
      <w:del w:id="43" w:author="Kieran Brady" w:date="2022-09-26T09:14:00Z">
        <w:r w:rsidRPr="00836EB4">
          <w:rPr>
            <w:color w:val="000000"/>
            <w:sz w:val="22"/>
            <w:szCs w:val="22"/>
          </w:rPr>
          <w:delText>presentations</w:delText>
        </w:r>
      </w:del>
      <w:ins w:id="44" w:author="Kieran Brady" w:date="2022-09-26T09:14:00Z">
        <w:r w:rsidR="009969C5">
          <w:rPr>
            <w:color w:val="000000"/>
            <w:sz w:val="22"/>
            <w:szCs w:val="22"/>
          </w:rPr>
          <w:t>tutorials</w:t>
        </w:r>
      </w:ins>
      <w:r w:rsidR="009969C5" w:rsidRPr="00836EB4">
        <w:rPr>
          <w:color w:val="000000"/>
          <w:sz w:val="22"/>
          <w:szCs w:val="22"/>
        </w:rPr>
        <w:t xml:space="preserve"> </w:t>
      </w:r>
      <w:r w:rsidRPr="00836EB4">
        <w:rPr>
          <w:color w:val="000000"/>
          <w:sz w:val="22"/>
          <w:szCs w:val="22"/>
        </w:rPr>
        <w:t xml:space="preserve">to educate and train staff on how to utilize tools for </w:t>
      </w:r>
      <w:r w:rsidR="000146D6">
        <w:rPr>
          <w:color w:val="000000"/>
          <w:sz w:val="22"/>
          <w:szCs w:val="22"/>
        </w:rPr>
        <w:t>frontend</w:t>
      </w:r>
      <w:r w:rsidRPr="00836EB4">
        <w:rPr>
          <w:color w:val="000000"/>
          <w:sz w:val="22"/>
          <w:szCs w:val="22"/>
        </w:rPr>
        <w:t xml:space="preserve"> projects, AWS report generation</w:t>
      </w:r>
      <w:r>
        <w:rPr>
          <w:color w:val="000000"/>
          <w:sz w:val="22"/>
          <w:szCs w:val="22"/>
        </w:rPr>
        <w:t>,</w:t>
      </w:r>
      <w:r w:rsidRPr="00836EB4">
        <w:rPr>
          <w:color w:val="000000"/>
          <w:sz w:val="22"/>
          <w:szCs w:val="22"/>
        </w:rPr>
        <w:t xml:space="preserve"> and </w:t>
      </w:r>
      <w:r>
        <w:rPr>
          <w:color w:val="000000"/>
          <w:sz w:val="22"/>
          <w:szCs w:val="22"/>
        </w:rPr>
        <w:t xml:space="preserve">inner workings of the </w:t>
      </w:r>
      <w:r w:rsidRPr="00836EB4">
        <w:rPr>
          <w:color w:val="000000"/>
          <w:sz w:val="22"/>
          <w:szCs w:val="22"/>
        </w:rPr>
        <w:t>internal metrics dashboard.</w:t>
      </w:r>
    </w:p>
    <w:p w14:paraId="4BAEDFE7" w14:textId="5E186F60" w:rsidR="00836EB4" w:rsidRPr="00836EB4" w:rsidRDefault="00836EB4" w:rsidP="00836EB4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36EB4">
        <w:rPr>
          <w:color w:val="000000"/>
          <w:sz w:val="22"/>
          <w:szCs w:val="22"/>
        </w:rPr>
        <w:t>Designed and delivered how-to presentations for several engineering teams to effectively identify, debug, and fix issues at the core</w:t>
      </w:r>
      <w:r>
        <w:rPr>
          <w:color w:val="000000"/>
          <w:sz w:val="22"/>
          <w:szCs w:val="22"/>
        </w:rPr>
        <w:t xml:space="preserve"> of</w:t>
      </w:r>
      <w:r w:rsidRPr="00836EB4">
        <w:rPr>
          <w:color w:val="000000"/>
          <w:sz w:val="22"/>
          <w:szCs w:val="22"/>
        </w:rPr>
        <w:t xml:space="preserve"> </w:t>
      </w:r>
      <w:r w:rsidR="006E4319">
        <w:rPr>
          <w:color w:val="000000"/>
          <w:sz w:val="22"/>
          <w:szCs w:val="22"/>
        </w:rPr>
        <w:t>backend</w:t>
      </w:r>
      <w:r w:rsidRPr="00836EB4">
        <w:rPr>
          <w:color w:val="000000"/>
          <w:sz w:val="22"/>
          <w:szCs w:val="22"/>
        </w:rPr>
        <w:t xml:space="preserve"> report generation.</w:t>
      </w:r>
    </w:p>
    <w:p w14:paraId="1196394C" w14:textId="77777777" w:rsidR="009969C5" w:rsidRPr="00836EB4" w:rsidRDefault="009969C5" w:rsidP="009969C5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moveFrom w:id="45" w:author="Kieran Brady" w:date="2022-09-26T09:14:00Z"/>
          <w:color w:val="000000"/>
          <w:sz w:val="22"/>
          <w:szCs w:val="22"/>
        </w:rPr>
      </w:pPr>
      <w:moveFromRangeStart w:id="46" w:author="Kieran Brady" w:date="2022-09-26T09:14:00Z" w:name="move115076076"/>
      <w:moveFrom w:id="47" w:author="Kieran Brady" w:date="2022-09-26T09:14:00Z">
        <w:r w:rsidRPr="00836EB4">
          <w:rPr>
            <w:color w:val="000000"/>
            <w:sz w:val="22"/>
            <w:szCs w:val="22"/>
          </w:rPr>
          <w:t>Used React, Typescript, and GraphQL to create a customizable table for clients to query performance metrics on the core streaming report, one of the most visited pages in the client-facing reporting dashboard. </w:t>
        </w:r>
      </w:moveFrom>
    </w:p>
    <w:moveFromRangeEnd w:id="46"/>
    <w:p w14:paraId="0BE0E363" w14:textId="326BCBAC" w:rsidR="00925006" w:rsidRDefault="00925006" w:rsidP="00A41631">
      <w:pPr>
        <w:tabs>
          <w:tab w:val="right" w:pos="10800"/>
        </w:tabs>
        <w:spacing w:before="20"/>
        <w:rPr>
          <w:rFonts w:ascii="Times New Roman" w:hAnsi="Times New Roman" w:cs="Times New Roman"/>
          <w:sz w:val="22"/>
          <w:szCs w:val="22"/>
        </w:rPr>
        <w:pPrChange w:id="48" w:author="Kieran Brady" w:date="2022-09-26T09:14:00Z">
          <w:pPr>
            <w:spacing w:before="20"/>
          </w:pPr>
        </w:pPrChange>
      </w:pPr>
      <w:r>
        <w:rPr>
          <w:rFonts w:ascii="Times New Roman" w:hAnsi="Times New Roman" w:cs="Times New Roman"/>
          <w:b/>
          <w:bCs/>
          <w:sz w:val="22"/>
          <w:szCs w:val="22"/>
        </w:rPr>
        <w:t>Predictive Modelling of COVID-19</w:t>
      </w:r>
      <w:r w:rsidR="00530B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9969C5">
        <w:rPr>
          <w:rFonts w:ascii="Times New Roman" w:hAnsi="Times New Roman" w:cs="Times New Roman"/>
          <w:b/>
          <w:bCs/>
          <w:sz w:val="22"/>
          <w:szCs w:val="22"/>
        </w:rPr>
        <w:t>|</w:t>
      </w:r>
      <w:r w:rsidR="009969C5" w:rsidRPr="004A1E4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gramStart"/>
      <w:ins w:id="49" w:author="Kieran Brady" w:date="2022-09-26T09:14:00Z">
        <w:r w:rsidR="009969C5">
          <w:rPr>
            <w:rFonts w:ascii="Times New Roman" w:hAnsi="Times New Roman" w:cs="Times New Roman"/>
            <w:b/>
            <w:bCs/>
            <w:sz w:val="22"/>
            <w:szCs w:val="22"/>
          </w:rPr>
          <w:t>Charlottesville,  VA</w:t>
        </w:r>
        <w:proofErr w:type="gramEnd"/>
        <w:r w:rsidR="009969C5" w:rsidRPr="004A1E44">
          <w:rPr>
            <w:rFonts w:ascii="Times New Roman" w:hAnsi="Times New Roman" w:cs="Times New Roman"/>
            <w:b/>
            <w:bCs/>
            <w:sz w:val="22"/>
            <w:szCs w:val="22"/>
          </w:rPr>
          <w:t xml:space="preserve"> </w:t>
        </w:r>
        <w:r w:rsidR="00530B4C">
          <w:rPr>
            <w:rFonts w:ascii="Times New Roman" w:hAnsi="Times New Roman" w:cs="Times New Roman"/>
            <w:b/>
            <w:bCs/>
            <w:sz w:val="22"/>
            <w:szCs w:val="22"/>
          </w:rPr>
          <w:t>|</w:t>
        </w:r>
        <w:r>
          <w:rPr>
            <w:rFonts w:ascii="Times New Roman" w:hAnsi="Times New Roman" w:cs="Times New Roman"/>
            <w:b/>
            <w:bCs/>
            <w:sz w:val="22"/>
            <w:szCs w:val="22"/>
          </w:rPr>
          <w:t xml:space="preserve"> </w:t>
        </w:r>
      </w:ins>
      <w:r>
        <w:rPr>
          <w:rFonts w:ascii="Times New Roman" w:hAnsi="Times New Roman" w:cs="Times New Roman"/>
          <w:i/>
          <w:iCs/>
          <w:sz w:val="22"/>
          <w:szCs w:val="22"/>
        </w:rPr>
        <w:t>Independent Researcher</w:t>
      </w:r>
      <w:r w:rsidR="00A41631">
        <w:rPr>
          <w:rFonts w:ascii="Times New Roman" w:hAnsi="Times New Roman" w:cs="Times New Roman"/>
          <w:sz w:val="22"/>
          <w:szCs w:val="22"/>
        </w:rPr>
        <w:tab/>
      </w:r>
      <w:del w:id="50" w:author="Kieran Brady" w:date="2022-09-26T09:14:00Z">
        <w:r>
          <w:rPr>
            <w:rFonts w:ascii="Times New Roman" w:hAnsi="Times New Roman" w:cs="Times New Roman"/>
            <w:sz w:val="22"/>
            <w:szCs w:val="22"/>
          </w:rPr>
          <w:tab/>
        </w:r>
        <w:r>
          <w:rPr>
            <w:rFonts w:ascii="Times New Roman" w:hAnsi="Times New Roman" w:cs="Times New Roman"/>
            <w:sz w:val="22"/>
            <w:szCs w:val="22"/>
          </w:rPr>
          <w:tab/>
        </w:r>
        <w:r w:rsidR="00B10622">
          <w:rPr>
            <w:rFonts w:ascii="Times New Roman" w:hAnsi="Times New Roman" w:cs="Times New Roman"/>
            <w:sz w:val="22"/>
            <w:szCs w:val="22"/>
          </w:rPr>
          <w:tab/>
        </w:r>
      </w:del>
      <w:r w:rsidR="00B10622"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sz w:val="22"/>
          <w:szCs w:val="22"/>
        </w:rPr>
        <w:t xml:space="preserve">March 2020 </w:t>
      </w:r>
      <w:r>
        <w:rPr>
          <w:rFonts w:ascii="Times New Roman" w:hAnsi="Times New Roman" w:cs="Times New Roman"/>
          <w:bCs/>
          <w:iCs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10622">
        <w:rPr>
          <w:rFonts w:ascii="Times New Roman" w:hAnsi="Times New Roman" w:cs="Times New Roman"/>
          <w:sz w:val="22"/>
          <w:szCs w:val="22"/>
        </w:rPr>
        <w:t>April 2021</w:t>
      </w:r>
    </w:p>
    <w:p w14:paraId="705131CD" w14:textId="6C715162" w:rsidR="00A41631" w:rsidRDefault="00925006" w:rsidP="00A41631">
      <w:pPr>
        <w:pStyle w:val="ListParagraph"/>
        <w:numPr>
          <w:ilvl w:val="0"/>
          <w:numId w:val="13"/>
        </w:numPr>
        <w:rPr>
          <w:ins w:id="51" w:author="Kieran Brady" w:date="2022-09-26T09:14:00Z"/>
          <w:rFonts w:ascii="Times New Roman" w:hAnsi="Times New Roman" w:cs="Times New Roman"/>
          <w:sz w:val="22"/>
          <w:szCs w:val="22"/>
        </w:rPr>
      </w:pPr>
      <w:del w:id="52" w:author="Kieran Brady" w:date="2022-09-26T09:14:00Z">
        <w:r>
          <w:rPr>
            <w:rFonts w:ascii="Times New Roman" w:hAnsi="Times New Roman" w:cs="Times New Roman"/>
            <w:sz w:val="22"/>
            <w:szCs w:val="22"/>
          </w:rPr>
          <w:lastRenderedPageBreak/>
          <w:delText>Evaluat</w:delText>
        </w:r>
        <w:r w:rsidR="0025598B">
          <w:rPr>
            <w:rFonts w:ascii="Times New Roman" w:hAnsi="Times New Roman" w:cs="Times New Roman"/>
            <w:sz w:val="22"/>
            <w:szCs w:val="22"/>
          </w:rPr>
          <w:delText>e</w:delText>
        </w:r>
      </w:del>
      <w:ins w:id="53" w:author="Kieran Brady" w:date="2022-09-26T09:14:00Z">
        <w:r w:rsidR="00A41631" w:rsidRPr="00CE3E5B">
          <w:rPr>
            <w:rFonts w:ascii="Times New Roman" w:hAnsi="Times New Roman" w:cs="Times New Roman"/>
            <w:sz w:val="22"/>
            <w:szCs w:val="22"/>
          </w:rPr>
          <w:t>Work</w:t>
        </w:r>
        <w:r w:rsidR="00A41631">
          <w:rPr>
            <w:rFonts w:ascii="Times New Roman" w:hAnsi="Times New Roman" w:cs="Times New Roman"/>
            <w:sz w:val="22"/>
            <w:szCs w:val="22"/>
          </w:rPr>
          <w:t>ed</w:t>
        </w:r>
        <w:r w:rsidR="00A41631" w:rsidRPr="00CE3E5B">
          <w:rPr>
            <w:rFonts w:ascii="Times New Roman" w:hAnsi="Times New Roman" w:cs="Times New Roman"/>
            <w:sz w:val="22"/>
            <w:szCs w:val="22"/>
          </w:rPr>
          <w:t xml:space="preserve"> with Professor Gianluca </w:t>
        </w:r>
        <w:proofErr w:type="spellStart"/>
        <w:r w:rsidR="00A41631" w:rsidRPr="00CE3E5B">
          <w:rPr>
            <w:rFonts w:ascii="Times New Roman" w:hAnsi="Times New Roman" w:cs="Times New Roman"/>
            <w:sz w:val="22"/>
            <w:szCs w:val="22"/>
          </w:rPr>
          <w:t>Guadagni</w:t>
        </w:r>
        <w:proofErr w:type="spellEnd"/>
        <w:r w:rsidR="00A41631" w:rsidRPr="00CE3E5B">
          <w:rPr>
            <w:rFonts w:ascii="Times New Roman" w:hAnsi="Times New Roman" w:cs="Times New Roman"/>
            <w:sz w:val="22"/>
            <w:szCs w:val="22"/>
          </w:rPr>
          <w:t xml:space="preserve"> of the University of Virginia’s Applied Mathematics Department</w:t>
        </w:r>
        <w:r w:rsidR="00A41631">
          <w:rPr>
            <w:rFonts w:ascii="Times New Roman" w:hAnsi="Times New Roman" w:cs="Times New Roman"/>
            <w:sz w:val="22"/>
            <w:szCs w:val="22"/>
          </w:rPr>
          <w:t xml:space="preserve"> to find correlations of the COVID-19 spread and cure rates relating to different demographics and behaviors.</w:t>
        </w:r>
      </w:ins>
    </w:p>
    <w:p w14:paraId="4D7FF533" w14:textId="3017525F" w:rsidR="00925006" w:rsidRDefault="00925006" w:rsidP="00925006">
      <w:pPr>
        <w:pStyle w:val="ListParagraph"/>
        <w:numPr>
          <w:ilvl w:val="0"/>
          <w:numId w:val="13"/>
        </w:numPr>
        <w:spacing w:before="20"/>
        <w:rPr>
          <w:rFonts w:ascii="Times New Roman" w:hAnsi="Times New Roman" w:cs="Times New Roman"/>
          <w:sz w:val="22"/>
          <w:szCs w:val="22"/>
        </w:rPr>
      </w:pPr>
      <w:ins w:id="54" w:author="Kieran Brady" w:date="2022-09-26T09:14:00Z">
        <w:r>
          <w:rPr>
            <w:rFonts w:ascii="Times New Roman" w:hAnsi="Times New Roman" w:cs="Times New Roman"/>
            <w:sz w:val="22"/>
            <w:szCs w:val="22"/>
          </w:rPr>
          <w:t>Evaluat</w:t>
        </w:r>
        <w:r w:rsidR="0025598B">
          <w:rPr>
            <w:rFonts w:ascii="Times New Roman" w:hAnsi="Times New Roman" w:cs="Times New Roman"/>
            <w:sz w:val="22"/>
            <w:szCs w:val="22"/>
          </w:rPr>
          <w:t>e</w:t>
        </w:r>
        <w:r w:rsidR="00A41631">
          <w:rPr>
            <w:rFonts w:ascii="Times New Roman" w:hAnsi="Times New Roman" w:cs="Times New Roman"/>
            <w:sz w:val="22"/>
            <w:szCs w:val="22"/>
          </w:rPr>
          <w:t>d</w:t>
        </w:r>
      </w:ins>
      <w:r>
        <w:rPr>
          <w:rFonts w:ascii="Times New Roman" w:hAnsi="Times New Roman" w:cs="Times New Roman"/>
          <w:sz w:val="22"/>
          <w:szCs w:val="22"/>
        </w:rPr>
        <w:t xml:space="preserve"> the transmission of COVID-19 in the United States using agent-based modeling and multi-variable analysis </w:t>
      </w:r>
      <w:proofErr w:type="gramStart"/>
      <w:r>
        <w:rPr>
          <w:rFonts w:ascii="Times New Roman" w:hAnsi="Times New Roman" w:cs="Times New Roman"/>
          <w:sz w:val="22"/>
          <w:szCs w:val="22"/>
        </w:rPr>
        <w:t>including: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population density, state-level restrictions, age demographics, and individual-level behaviors</w:t>
      </w:r>
      <w:r w:rsidR="00836EB4">
        <w:rPr>
          <w:rFonts w:ascii="Times New Roman" w:hAnsi="Times New Roman" w:cs="Times New Roman"/>
          <w:sz w:val="22"/>
          <w:szCs w:val="22"/>
        </w:rPr>
        <w:t>.</w:t>
      </w:r>
    </w:p>
    <w:p w14:paraId="40EE941F" w14:textId="6A81CD72" w:rsidR="00925006" w:rsidRDefault="00925006" w:rsidP="00925006">
      <w:pPr>
        <w:pStyle w:val="ListParagraph"/>
        <w:numPr>
          <w:ilvl w:val="0"/>
          <w:numId w:val="13"/>
        </w:numPr>
        <w:spacing w:before="20"/>
        <w:rPr>
          <w:rFonts w:ascii="Times New Roman" w:hAnsi="Times New Roman" w:cs="Times New Roman"/>
          <w:sz w:val="22"/>
          <w:szCs w:val="22"/>
        </w:rPr>
      </w:pPr>
      <w:r w:rsidRPr="00CE3E5B">
        <w:rPr>
          <w:rFonts w:ascii="Times New Roman" w:hAnsi="Times New Roman" w:cs="Times New Roman"/>
          <w:sz w:val="22"/>
          <w:szCs w:val="22"/>
        </w:rPr>
        <w:t xml:space="preserve">Utilize </w:t>
      </w:r>
      <w:proofErr w:type="spellStart"/>
      <w:r w:rsidRPr="00CE3E5B">
        <w:rPr>
          <w:rFonts w:ascii="Times New Roman" w:hAnsi="Times New Roman" w:cs="Times New Roman"/>
          <w:sz w:val="22"/>
          <w:szCs w:val="22"/>
        </w:rPr>
        <w:t>NetLogo</w:t>
      </w:r>
      <w:proofErr w:type="spellEnd"/>
      <w:r w:rsidRPr="00CE3E5B">
        <w:rPr>
          <w:rFonts w:ascii="Times New Roman" w:hAnsi="Times New Roman" w:cs="Times New Roman"/>
          <w:sz w:val="22"/>
          <w:szCs w:val="22"/>
        </w:rPr>
        <w:t xml:space="preserve"> to write code that accurately portrays the group dynamics of varying population densities, integrating the concepts of random-walk and habitual behavior to track the spread of </w:t>
      </w:r>
      <w:r>
        <w:rPr>
          <w:rFonts w:ascii="Times New Roman" w:hAnsi="Times New Roman" w:cs="Times New Roman"/>
          <w:sz w:val="22"/>
          <w:szCs w:val="22"/>
        </w:rPr>
        <w:t>COVID-19</w:t>
      </w:r>
      <w:r w:rsidR="00836EB4">
        <w:rPr>
          <w:rFonts w:ascii="Times New Roman" w:hAnsi="Times New Roman" w:cs="Times New Roman"/>
          <w:sz w:val="22"/>
          <w:szCs w:val="22"/>
        </w:rPr>
        <w:t>.</w:t>
      </w:r>
    </w:p>
    <w:p w14:paraId="524C1CE1" w14:textId="77777777" w:rsidR="00925006" w:rsidRDefault="00925006" w:rsidP="00925006">
      <w:pPr>
        <w:pStyle w:val="ListParagraph"/>
        <w:numPr>
          <w:ilvl w:val="0"/>
          <w:numId w:val="13"/>
        </w:numPr>
        <w:spacing w:before="20"/>
        <w:rPr>
          <w:del w:id="55" w:author="Kieran Brady" w:date="2022-09-26T09:14:00Z"/>
          <w:rFonts w:ascii="Times New Roman" w:hAnsi="Times New Roman" w:cs="Times New Roman"/>
          <w:sz w:val="22"/>
          <w:szCs w:val="22"/>
        </w:rPr>
      </w:pPr>
      <w:del w:id="56" w:author="Kieran Brady" w:date="2022-09-26T09:14:00Z">
        <w:r w:rsidRPr="00CE3E5B">
          <w:rPr>
            <w:rFonts w:ascii="Times New Roman" w:hAnsi="Times New Roman" w:cs="Times New Roman"/>
            <w:sz w:val="22"/>
            <w:szCs w:val="22"/>
          </w:rPr>
          <w:delText>Working with Professor Gianluca Guadagni of the University of Virginia’s Applied Mathematics Department</w:delText>
        </w:r>
        <w:r w:rsidR="00836EB4">
          <w:rPr>
            <w:rFonts w:ascii="Times New Roman" w:hAnsi="Times New Roman" w:cs="Times New Roman"/>
            <w:sz w:val="22"/>
            <w:szCs w:val="22"/>
          </w:rPr>
          <w:delText>.</w:delText>
        </w:r>
      </w:del>
    </w:p>
    <w:p w14:paraId="0BE3C337" w14:textId="3A49B812" w:rsidR="00925006" w:rsidRPr="004A1E44" w:rsidRDefault="00925006" w:rsidP="00925006">
      <w:pPr>
        <w:spacing w:before="60"/>
        <w:rPr>
          <w:rFonts w:ascii="Times New Roman" w:hAnsi="Times New Roman" w:cs="Times New Roman"/>
          <w:sz w:val="22"/>
          <w:szCs w:val="22"/>
        </w:rPr>
      </w:pPr>
      <w:r w:rsidRPr="004A1E44">
        <w:rPr>
          <w:rFonts w:ascii="Times New Roman" w:hAnsi="Times New Roman" w:cs="Times New Roman"/>
          <w:b/>
          <w:bCs/>
          <w:sz w:val="22"/>
          <w:szCs w:val="22"/>
        </w:rPr>
        <w:t>JW Player</w:t>
      </w:r>
      <w:r w:rsidR="00530B4C">
        <w:rPr>
          <w:rFonts w:ascii="Times New Roman" w:hAnsi="Times New Roman" w:cs="Times New Roman"/>
          <w:b/>
          <w:bCs/>
          <w:sz w:val="22"/>
          <w:szCs w:val="22"/>
        </w:rPr>
        <w:t xml:space="preserve"> |</w:t>
      </w:r>
      <w:r w:rsidRPr="004A1E44">
        <w:rPr>
          <w:rFonts w:ascii="Times New Roman" w:hAnsi="Times New Roman" w:cs="Times New Roman"/>
          <w:b/>
          <w:bCs/>
          <w:sz w:val="22"/>
          <w:szCs w:val="22"/>
        </w:rPr>
        <w:t xml:space="preserve"> New York, NY</w:t>
      </w:r>
      <w:r w:rsidR="00530B4C">
        <w:rPr>
          <w:rFonts w:ascii="Times New Roman" w:hAnsi="Times New Roman" w:cs="Times New Roman"/>
          <w:b/>
          <w:bCs/>
          <w:sz w:val="22"/>
          <w:szCs w:val="22"/>
        </w:rPr>
        <w:t xml:space="preserve"> |</w:t>
      </w:r>
      <w:r w:rsidRPr="004A1E4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4A1E44">
        <w:rPr>
          <w:rFonts w:ascii="Times New Roman" w:hAnsi="Times New Roman" w:cs="Times New Roman"/>
          <w:i/>
          <w:iCs/>
          <w:sz w:val="22"/>
          <w:szCs w:val="22"/>
        </w:rPr>
        <w:t>Computer Programming Intern</w:t>
      </w:r>
      <w:r w:rsidRPr="004A1E44">
        <w:rPr>
          <w:rFonts w:ascii="Times New Roman" w:hAnsi="Times New Roman" w:cs="Times New Roman"/>
          <w:sz w:val="22"/>
          <w:szCs w:val="22"/>
        </w:rPr>
        <w:tab/>
      </w:r>
      <w:r w:rsidRPr="004A1E44">
        <w:rPr>
          <w:rFonts w:ascii="Times New Roman" w:hAnsi="Times New Roman" w:cs="Times New Roman"/>
          <w:sz w:val="22"/>
          <w:szCs w:val="22"/>
        </w:rPr>
        <w:tab/>
      </w:r>
      <w:r w:rsidRPr="004A1E44">
        <w:rPr>
          <w:rFonts w:ascii="Times New Roman" w:hAnsi="Times New Roman" w:cs="Times New Roman"/>
          <w:sz w:val="22"/>
          <w:szCs w:val="22"/>
        </w:rPr>
        <w:tab/>
      </w:r>
      <w:r w:rsidRPr="004A1E44">
        <w:rPr>
          <w:rFonts w:ascii="Times New Roman" w:hAnsi="Times New Roman" w:cs="Times New Roman"/>
          <w:sz w:val="22"/>
          <w:szCs w:val="22"/>
        </w:rPr>
        <w:tab/>
      </w:r>
      <w:r w:rsidRPr="004A1E44">
        <w:rPr>
          <w:rFonts w:ascii="Times New Roman" w:hAnsi="Times New Roman" w:cs="Times New Roman"/>
          <w:sz w:val="22"/>
          <w:szCs w:val="22"/>
        </w:rPr>
        <w:tab/>
      </w:r>
      <w:r w:rsidRPr="004A1E44">
        <w:rPr>
          <w:rFonts w:ascii="Times New Roman" w:hAnsi="Times New Roman" w:cs="Times New Roman"/>
          <w:sz w:val="22"/>
          <w:szCs w:val="22"/>
        </w:rPr>
        <w:tab/>
        <w:t xml:space="preserve">   Summer 2018</w:t>
      </w:r>
    </w:p>
    <w:p w14:paraId="3BC4BDD1" w14:textId="4E379156" w:rsidR="00925006" w:rsidRPr="008A068D" w:rsidRDefault="00925006" w:rsidP="00925006">
      <w:pPr>
        <w:pStyle w:val="ListParagraph"/>
        <w:numPr>
          <w:ilvl w:val="0"/>
          <w:numId w:val="1"/>
        </w:numPr>
        <w:spacing w:before="20"/>
        <w:rPr>
          <w:rFonts w:ascii="Times New Roman" w:hAnsi="Times New Roman" w:cs="Times New Roman"/>
          <w:sz w:val="22"/>
          <w:szCs w:val="22"/>
        </w:rPr>
      </w:pPr>
      <w:r w:rsidRPr="008A068D">
        <w:rPr>
          <w:rFonts w:ascii="Times New Roman" w:hAnsi="Times New Roman" w:cs="Times New Roman"/>
          <w:sz w:val="22"/>
          <w:szCs w:val="22"/>
        </w:rPr>
        <w:t>Worked on the Client Facing Engineering Team and Web Design Team</w:t>
      </w:r>
      <w:r w:rsidR="00836EB4">
        <w:rPr>
          <w:rFonts w:ascii="Times New Roman" w:hAnsi="Times New Roman" w:cs="Times New Roman"/>
          <w:sz w:val="22"/>
          <w:szCs w:val="22"/>
        </w:rPr>
        <w:t>.</w:t>
      </w:r>
    </w:p>
    <w:p w14:paraId="05B2D48B" w14:textId="634545BC" w:rsidR="00925006" w:rsidRPr="008A068D" w:rsidRDefault="00925006" w:rsidP="00925006">
      <w:pPr>
        <w:pStyle w:val="ListParagraph"/>
        <w:numPr>
          <w:ilvl w:val="0"/>
          <w:numId w:val="1"/>
        </w:numPr>
        <w:spacing w:before="20"/>
        <w:rPr>
          <w:rFonts w:ascii="Times New Roman" w:hAnsi="Times New Roman" w:cs="Times New Roman"/>
          <w:sz w:val="22"/>
          <w:szCs w:val="22"/>
        </w:rPr>
      </w:pPr>
      <w:r w:rsidRPr="008A068D">
        <w:rPr>
          <w:rFonts w:ascii="Times New Roman" w:hAnsi="Times New Roman" w:cs="Times New Roman"/>
          <w:sz w:val="22"/>
          <w:szCs w:val="22"/>
        </w:rPr>
        <w:t>Member of three-person t</w:t>
      </w:r>
      <w:r>
        <w:rPr>
          <w:rFonts w:ascii="Times New Roman" w:hAnsi="Times New Roman" w:cs="Times New Roman"/>
          <w:sz w:val="22"/>
          <w:szCs w:val="22"/>
        </w:rPr>
        <w:t>eam responsible for supporting</w:t>
      </w:r>
      <w:r w:rsidRPr="008A068D">
        <w:rPr>
          <w:rFonts w:ascii="Times New Roman" w:hAnsi="Times New Roman" w:cs="Times New Roman"/>
          <w:sz w:val="22"/>
          <w:szCs w:val="22"/>
        </w:rPr>
        <w:t xml:space="preserve"> top client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8A068D">
        <w:rPr>
          <w:rFonts w:ascii="Times New Roman" w:hAnsi="Times New Roman" w:cs="Times New Roman"/>
          <w:sz w:val="22"/>
          <w:szCs w:val="22"/>
        </w:rPr>
        <w:t xml:space="preserve"> to improve in-site video player functionality</w:t>
      </w:r>
      <w:r w:rsidR="00836EB4">
        <w:rPr>
          <w:rFonts w:ascii="Times New Roman" w:hAnsi="Times New Roman" w:cs="Times New Roman"/>
          <w:sz w:val="22"/>
          <w:szCs w:val="22"/>
        </w:rPr>
        <w:t>.</w:t>
      </w:r>
    </w:p>
    <w:p w14:paraId="38909544" w14:textId="73913AE0" w:rsidR="00925006" w:rsidRPr="008A068D" w:rsidRDefault="00925006" w:rsidP="00925006">
      <w:pPr>
        <w:pStyle w:val="ListParagraph"/>
        <w:numPr>
          <w:ilvl w:val="0"/>
          <w:numId w:val="1"/>
        </w:numPr>
        <w:spacing w:before="20"/>
        <w:rPr>
          <w:rFonts w:ascii="Times New Roman" w:hAnsi="Times New Roman" w:cs="Times New Roman"/>
          <w:sz w:val="22"/>
          <w:szCs w:val="22"/>
        </w:rPr>
      </w:pPr>
      <w:r w:rsidRPr="008A068D">
        <w:rPr>
          <w:rFonts w:ascii="Times New Roman" w:hAnsi="Times New Roman" w:cs="Times New Roman"/>
          <w:sz w:val="22"/>
          <w:szCs w:val="22"/>
        </w:rPr>
        <w:t>Eliminated excess code in the JW Player website to increase speed and performance</w:t>
      </w:r>
      <w:r>
        <w:rPr>
          <w:rFonts w:ascii="Times New Roman" w:hAnsi="Times New Roman" w:cs="Times New Roman"/>
          <w:sz w:val="22"/>
          <w:szCs w:val="22"/>
        </w:rPr>
        <w:t xml:space="preserve"> by 5%</w:t>
      </w:r>
      <w:r w:rsidR="00836EB4">
        <w:rPr>
          <w:rFonts w:ascii="Times New Roman" w:hAnsi="Times New Roman" w:cs="Times New Roman"/>
          <w:sz w:val="22"/>
          <w:szCs w:val="22"/>
        </w:rPr>
        <w:t>.</w:t>
      </w:r>
    </w:p>
    <w:p w14:paraId="117C1092" w14:textId="258C8DB3" w:rsidR="006B073D" w:rsidRPr="006B073D" w:rsidRDefault="00925006" w:rsidP="00A41631">
      <w:pPr>
        <w:pStyle w:val="ListParagraph"/>
        <w:numPr>
          <w:ilvl w:val="0"/>
          <w:numId w:val="1"/>
        </w:numPr>
        <w:spacing w:after="60"/>
        <w:rPr>
          <w:rFonts w:ascii="Times New Roman" w:hAnsi="Times New Roman" w:cs="Times New Roman"/>
          <w:sz w:val="22"/>
          <w:szCs w:val="22"/>
        </w:rPr>
        <w:pPrChange w:id="57" w:author="Kieran Brady" w:date="2022-09-26T09:14:00Z">
          <w:pPr>
            <w:pStyle w:val="ListParagraph"/>
            <w:numPr>
              <w:numId w:val="1"/>
            </w:numPr>
            <w:spacing w:before="20"/>
            <w:ind w:hanging="360"/>
          </w:pPr>
        </w:pPrChange>
      </w:pPr>
      <w:r w:rsidRPr="008A068D">
        <w:rPr>
          <w:rFonts w:ascii="Times New Roman" w:hAnsi="Times New Roman" w:cs="Times New Roman"/>
          <w:sz w:val="22"/>
          <w:szCs w:val="22"/>
        </w:rPr>
        <w:t>Increased website loading speed by 10% through developing software to create sprite sheets</w:t>
      </w:r>
      <w:r w:rsidR="00836EB4">
        <w:rPr>
          <w:rFonts w:ascii="Times New Roman" w:hAnsi="Times New Roman" w:cs="Times New Roman"/>
          <w:sz w:val="22"/>
          <w:szCs w:val="22"/>
        </w:rPr>
        <w:t>.</w:t>
      </w:r>
    </w:p>
    <w:p w14:paraId="68F77F3E" w14:textId="77777777" w:rsidR="006B073D" w:rsidRPr="000643B8" w:rsidRDefault="006B073D" w:rsidP="006B073D">
      <w:pPr>
        <w:rPr>
          <w:del w:id="58" w:author="Kieran Brady" w:date="2022-09-26T09:14:00Z"/>
          <w:rFonts w:ascii="Times New Roman" w:hAnsi="Times New Roman" w:cs="Times New Roman"/>
          <w:sz w:val="12"/>
          <w:szCs w:val="12"/>
        </w:rPr>
      </w:pPr>
    </w:p>
    <w:p w14:paraId="4EA4A5A8" w14:textId="77777777" w:rsidR="00925006" w:rsidRPr="004A1E44" w:rsidRDefault="00925006" w:rsidP="00925006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4A1E44">
        <w:rPr>
          <w:rFonts w:ascii="Times New Roman" w:hAnsi="Times New Roman" w:cs="Times New Roman"/>
          <w:b/>
          <w:bCs/>
          <w:sz w:val="22"/>
          <w:szCs w:val="22"/>
        </w:rPr>
        <w:t>Leadership Experience</w:t>
      </w:r>
    </w:p>
    <w:p w14:paraId="79D96C99" w14:textId="77777777" w:rsidR="00925006" w:rsidRDefault="00925006" w:rsidP="00925006">
      <w:pPr>
        <w:spacing w:before="60"/>
        <w:rPr>
          <w:del w:id="59" w:author="Kieran Brady" w:date="2022-09-26T09:14:00Z"/>
          <w:rFonts w:ascii="Times New Roman" w:hAnsi="Times New Roman" w:cs="Times New Roman"/>
          <w:bCs/>
          <w:sz w:val="22"/>
          <w:szCs w:val="22"/>
        </w:rPr>
      </w:pPr>
      <w:del w:id="60" w:author="Kieran Brady" w:date="2022-09-26T09:14:00Z">
        <w:r>
          <w:rPr>
            <w:rFonts w:ascii="Times New Roman" w:hAnsi="Times New Roman" w:cs="Times New Roman"/>
            <w:b/>
            <w:sz w:val="22"/>
            <w:szCs w:val="22"/>
          </w:rPr>
          <w:delText>Eagle Scout</w:delText>
        </w:r>
        <w:r w:rsidR="00530B4C">
          <w:rPr>
            <w:rFonts w:ascii="Times New Roman" w:hAnsi="Times New Roman" w:cs="Times New Roman"/>
            <w:b/>
            <w:sz w:val="22"/>
            <w:szCs w:val="22"/>
          </w:rPr>
          <w:delText xml:space="preserve"> |</w:delText>
        </w:r>
        <w:r>
          <w:rPr>
            <w:rFonts w:ascii="Times New Roman" w:hAnsi="Times New Roman" w:cs="Times New Roman"/>
            <w:b/>
            <w:sz w:val="22"/>
            <w:szCs w:val="22"/>
          </w:rPr>
          <w:delText xml:space="preserve"> Summit, New Jersey</w:delText>
        </w:r>
        <w:r w:rsidR="00530B4C">
          <w:rPr>
            <w:rFonts w:ascii="Times New Roman" w:hAnsi="Times New Roman" w:cs="Times New Roman"/>
            <w:b/>
            <w:sz w:val="22"/>
            <w:szCs w:val="22"/>
          </w:rPr>
          <w:delText xml:space="preserve"> |</w:delText>
        </w:r>
        <w:r>
          <w:rPr>
            <w:rFonts w:ascii="Times New Roman" w:hAnsi="Times New Roman" w:cs="Times New Roman"/>
            <w:b/>
            <w:sz w:val="22"/>
            <w:szCs w:val="22"/>
          </w:rPr>
          <w:delText xml:space="preserve"> </w:delText>
        </w:r>
        <w:r>
          <w:rPr>
            <w:rFonts w:ascii="Times New Roman" w:hAnsi="Times New Roman" w:cs="Times New Roman"/>
            <w:bCs/>
            <w:i/>
            <w:iCs/>
            <w:sz w:val="22"/>
            <w:szCs w:val="22"/>
          </w:rPr>
          <w:delText>Troop 67</w:delText>
        </w:r>
        <w:r>
          <w:rPr>
            <w:rFonts w:ascii="Times New Roman" w:hAnsi="Times New Roman" w:cs="Times New Roman"/>
            <w:bCs/>
            <w:i/>
            <w:iCs/>
            <w:sz w:val="22"/>
            <w:szCs w:val="22"/>
          </w:rPr>
          <w:tab/>
        </w:r>
        <w:r>
          <w:rPr>
            <w:rFonts w:ascii="Times New Roman" w:hAnsi="Times New Roman" w:cs="Times New Roman"/>
            <w:bCs/>
            <w:i/>
            <w:iCs/>
            <w:sz w:val="22"/>
            <w:szCs w:val="22"/>
          </w:rPr>
          <w:tab/>
        </w:r>
        <w:r>
          <w:rPr>
            <w:rFonts w:ascii="Times New Roman" w:hAnsi="Times New Roman" w:cs="Times New Roman"/>
            <w:bCs/>
            <w:i/>
            <w:iCs/>
            <w:sz w:val="22"/>
            <w:szCs w:val="22"/>
          </w:rPr>
          <w:tab/>
        </w:r>
        <w:r>
          <w:rPr>
            <w:rFonts w:ascii="Times New Roman" w:hAnsi="Times New Roman" w:cs="Times New Roman"/>
            <w:bCs/>
            <w:i/>
            <w:iCs/>
            <w:sz w:val="22"/>
            <w:szCs w:val="22"/>
          </w:rPr>
          <w:tab/>
        </w:r>
        <w:r>
          <w:rPr>
            <w:rFonts w:ascii="Times New Roman" w:hAnsi="Times New Roman" w:cs="Times New Roman"/>
            <w:bCs/>
            <w:i/>
            <w:iCs/>
            <w:sz w:val="22"/>
            <w:szCs w:val="22"/>
          </w:rPr>
          <w:tab/>
        </w:r>
        <w:r>
          <w:rPr>
            <w:rFonts w:ascii="Times New Roman" w:hAnsi="Times New Roman" w:cs="Times New Roman"/>
            <w:bCs/>
            <w:i/>
            <w:iCs/>
            <w:sz w:val="22"/>
            <w:szCs w:val="22"/>
          </w:rPr>
          <w:tab/>
        </w:r>
        <w:r>
          <w:rPr>
            <w:rFonts w:ascii="Times New Roman" w:hAnsi="Times New Roman" w:cs="Times New Roman"/>
            <w:bCs/>
            <w:i/>
            <w:iCs/>
            <w:sz w:val="22"/>
            <w:szCs w:val="22"/>
          </w:rPr>
          <w:tab/>
        </w:r>
        <w:r>
          <w:rPr>
            <w:rFonts w:ascii="Times New Roman" w:hAnsi="Times New Roman" w:cs="Times New Roman"/>
            <w:bCs/>
            <w:i/>
            <w:iCs/>
            <w:sz w:val="22"/>
            <w:szCs w:val="22"/>
          </w:rPr>
          <w:tab/>
          <w:delText xml:space="preserve">    </w:delText>
        </w:r>
        <w:r>
          <w:rPr>
            <w:rFonts w:ascii="Times New Roman" w:hAnsi="Times New Roman" w:cs="Times New Roman"/>
            <w:bCs/>
            <w:sz w:val="22"/>
            <w:szCs w:val="22"/>
          </w:rPr>
          <w:delText>October 2016</w:delText>
        </w:r>
      </w:del>
    </w:p>
    <w:p w14:paraId="25282C2F" w14:textId="77777777" w:rsidR="00E41CDE" w:rsidRDefault="006B073D" w:rsidP="00E41CDE">
      <w:pPr>
        <w:rPr>
          <w:del w:id="61" w:author="Kieran Brady" w:date="2022-09-26T09:14:00Z"/>
          <w:rFonts w:ascii="Times New Roman" w:hAnsi="Times New Roman" w:cs="Times New Roman"/>
          <w:bCs/>
          <w:sz w:val="22"/>
          <w:szCs w:val="22"/>
        </w:rPr>
      </w:pPr>
      <w:del w:id="62" w:author="Kieran Brady" w:date="2022-09-26T09:14:00Z">
        <w:r w:rsidRPr="00103986">
          <w:rPr>
            <w:rFonts w:ascii="Times New Roman" w:hAnsi="Times New Roman" w:cs="Times New Roman"/>
            <w:b/>
            <w:sz w:val="22"/>
            <w:szCs w:val="22"/>
          </w:rPr>
          <w:delText>National Youth Leadership Training</w:delText>
        </w:r>
        <w:r w:rsidR="00530B4C">
          <w:rPr>
            <w:rFonts w:ascii="Times New Roman" w:hAnsi="Times New Roman" w:cs="Times New Roman"/>
            <w:b/>
            <w:sz w:val="22"/>
            <w:szCs w:val="22"/>
          </w:rPr>
          <w:delText xml:space="preserve"> | </w:delText>
        </w:r>
        <w:r w:rsidRPr="00103986">
          <w:rPr>
            <w:rFonts w:ascii="Times New Roman" w:hAnsi="Times New Roman" w:cs="Times New Roman"/>
            <w:b/>
            <w:iCs/>
            <w:sz w:val="22"/>
            <w:szCs w:val="22"/>
          </w:rPr>
          <w:delText>Rockaway, New Jersey</w:delText>
        </w:r>
        <w:r w:rsidRPr="00103986">
          <w:rPr>
            <w:rFonts w:ascii="Times New Roman" w:hAnsi="Times New Roman" w:cs="Times New Roman"/>
            <w:b/>
            <w:iCs/>
            <w:sz w:val="22"/>
            <w:szCs w:val="22"/>
          </w:rPr>
          <w:tab/>
        </w:r>
        <w:r w:rsidRPr="00103986">
          <w:rPr>
            <w:rFonts w:ascii="Times New Roman" w:hAnsi="Times New Roman" w:cs="Times New Roman"/>
            <w:b/>
            <w:iCs/>
            <w:sz w:val="22"/>
            <w:szCs w:val="22"/>
          </w:rPr>
          <w:tab/>
        </w:r>
        <w:r w:rsidRPr="00103986">
          <w:rPr>
            <w:rFonts w:ascii="Times New Roman" w:hAnsi="Times New Roman" w:cs="Times New Roman"/>
            <w:b/>
            <w:iCs/>
            <w:sz w:val="22"/>
            <w:szCs w:val="22"/>
          </w:rPr>
          <w:tab/>
        </w:r>
        <w:r w:rsidR="00530B4C">
          <w:rPr>
            <w:rFonts w:ascii="Times New Roman" w:hAnsi="Times New Roman" w:cs="Times New Roman"/>
            <w:b/>
            <w:iCs/>
            <w:sz w:val="22"/>
            <w:szCs w:val="22"/>
          </w:rPr>
          <w:delText xml:space="preserve">          </w:delText>
        </w:r>
        <w:r w:rsidRPr="00103986">
          <w:rPr>
            <w:rFonts w:ascii="Times New Roman" w:hAnsi="Times New Roman" w:cs="Times New Roman"/>
            <w:bCs/>
            <w:iCs/>
            <w:sz w:val="22"/>
            <w:szCs w:val="22"/>
          </w:rPr>
          <w:delText>January 2015 – June 2017</w:delText>
        </w:r>
      </w:del>
    </w:p>
    <w:p w14:paraId="5ACDDF2A" w14:textId="00F1DCF7" w:rsidR="009969C5" w:rsidRDefault="009969C5" w:rsidP="00A41631">
      <w:pPr>
        <w:spacing w:before="20"/>
        <w:rPr>
          <w:ins w:id="63" w:author="Kieran Brady" w:date="2022-09-26T09:14:00Z"/>
          <w:rFonts w:ascii="Times New Roman" w:hAnsi="Times New Roman" w:cs="Times New Roman"/>
          <w:b/>
          <w:sz w:val="22"/>
          <w:szCs w:val="22"/>
        </w:rPr>
      </w:pPr>
      <w:ins w:id="64" w:author="Kieran Brady" w:date="2022-09-26T09:14:00Z">
        <w:r>
          <w:rPr>
            <w:rFonts w:ascii="Times New Roman" w:hAnsi="Times New Roman" w:cs="Times New Roman"/>
            <w:b/>
            <w:sz w:val="22"/>
            <w:szCs w:val="22"/>
          </w:rPr>
          <w:t>[Anything at UVA?]</w:t>
        </w:r>
      </w:ins>
    </w:p>
    <w:p w14:paraId="79EABC99" w14:textId="0BFDDD11" w:rsidR="00A41631" w:rsidRPr="00E41CDE" w:rsidRDefault="00A41631" w:rsidP="00A41631">
      <w:pPr>
        <w:tabs>
          <w:tab w:val="right" w:pos="10800"/>
        </w:tabs>
        <w:rPr>
          <w:ins w:id="65" w:author="Kieran Brady" w:date="2022-09-26T09:14:00Z"/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Santa Hat Society </w:t>
      </w:r>
      <w:ins w:id="66" w:author="Kieran Brady" w:date="2022-09-26T09:14:00Z">
        <w:r>
          <w:rPr>
            <w:rFonts w:ascii="Times New Roman" w:hAnsi="Times New Roman" w:cs="Times New Roman"/>
            <w:b/>
            <w:bCs/>
            <w:sz w:val="22"/>
            <w:szCs w:val="22"/>
          </w:rPr>
          <w:t>Charity Organization</w:t>
        </w:r>
      </w:ins>
      <w:r>
        <w:rPr>
          <w:rFonts w:ascii="Times New Roman" w:hAnsi="Times New Roman" w:cs="Times New Roman"/>
          <w:b/>
          <w:bCs/>
          <w:sz w:val="22"/>
          <w:szCs w:val="22"/>
        </w:rPr>
        <w:t xml:space="preserve">| Dansville, </w:t>
      </w:r>
      <w:del w:id="67" w:author="Kieran Brady" w:date="2022-09-26T09:14:00Z">
        <w:r w:rsidR="00925006">
          <w:rPr>
            <w:rFonts w:ascii="Times New Roman" w:hAnsi="Times New Roman" w:cs="Times New Roman"/>
            <w:b/>
            <w:bCs/>
            <w:sz w:val="22"/>
            <w:szCs w:val="22"/>
          </w:rPr>
          <w:delText>New York</w:delText>
        </w:r>
      </w:del>
      <w:ins w:id="68" w:author="Kieran Brady" w:date="2022-09-26T09:14:00Z">
        <w:r>
          <w:rPr>
            <w:rFonts w:ascii="Times New Roman" w:hAnsi="Times New Roman" w:cs="Times New Roman"/>
            <w:b/>
            <w:bCs/>
            <w:sz w:val="22"/>
            <w:szCs w:val="22"/>
          </w:rPr>
          <w:t>NY</w:t>
        </w:r>
      </w:ins>
      <w:r>
        <w:rPr>
          <w:rFonts w:ascii="Times New Roman" w:hAnsi="Times New Roman" w:cs="Times New Roman"/>
          <w:b/>
          <w:bCs/>
          <w:sz w:val="22"/>
          <w:szCs w:val="22"/>
        </w:rPr>
        <w:t xml:space="preserve"> | </w:t>
      </w:r>
      <w:r>
        <w:rPr>
          <w:rFonts w:ascii="Times New Roman" w:hAnsi="Times New Roman" w:cs="Times New Roman"/>
          <w:i/>
          <w:iCs/>
          <w:sz w:val="22"/>
          <w:szCs w:val="22"/>
        </w:rPr>
        <w:t>Executive Elf and Coordinator</w:t>
      </w:r>
      <w:del w:id="69" w:author="Kieran Brady" w:date="2022-09-26T09:14:00Z">
        <w:r w:rsidR="00925006">
          <w:rPr>
            <w:rFonts w:ascii="Times New Roman" w:hAnsi="Times New Roman" w:cs="Times New Roman"/>
            <w:sz w:val="22"/>
            <w:szCs w:val="22"/>
          </w:rPr>
          <w:tab/>
        </w:r>
        <w:r w:rsidR="00925006">
          <w:rPr>
            <w:rFonts w:ascii="Times New Roman" w:hAnsi="Times New Roman" w:cs="Times New Roman"/>
            <w:sz w:val="22"/>
            <w:szCs w:val="22"/>
          </w:rPr>
          <w:tab/>
        </w:r>
        <w:r w:rsidR="00925006">
          <w:rPr>
            <w:rFonts w:ascii="Times New Roman" w:hAnsi="Times New Roman" w:cs="Times New Roman"/>
            <w:sz w:val="22"/>
            <w:szCs w:val="22"/>
          </w:rPr>
          <w:tab/>
        </w:r>
        <w:r w:rsidR="00836EB4">
          <w:rPr>
            <w:rFonts w:ascii="Times New Roman" w:hAnsi="Times New Roman" w:cs="Times New Roman"/>
            <w:sz w:val="22"/>
            <w:szCs w:val="22"/>
          </w:rPr>
          <w:delText xml:space="preserve"> </w:delText>
        </w:r>
      </w:del>
      <w:ins w:id="70" w:author="Kieran Brady" w:date="2022-09-26T09:14:00Z">
        <w:r>
          <w:rPr>
            <w:rFonts w:ascii="Times New Roman" w:hAnsi="Times New Roman" w:cs="Times New Roman"/>
            <w:sz w:val="22"/>
            <w:szCs w:val="22"/>
          </w:rPr>
          <w:t xml:space="preserve"> </w:t>
        </w:r>
        <w:r>
          <w:rPr>
            <w:rFonts w:ascii="Times New Roman" w:hAnsi="Times New Roman" w:cs="Times New Roman"/>
            <w:sz w:val="22"/>
            <w:szCs w:val="22"/>
          </w:rPr>
          <w:tab/>
        </w:r>
      </w:ins>
      <w:r>
        <w:rPr>
          <w:rFonts w:ascii="Times New Roman" w:hAnsi="Times New Roman" w:cs="Times New Roman"/>
          <w:sz w:val="22"/>
          <w:szCs w:val="22"/>
        </w:rPr>
        <w:t xml:space="preserve">October 2015 </w:t>
      </w:r>
      <w:r>
        <w:rPr>
          <w:rFonts w:ascii="Times New Roman" w:hAnsi="Times New Roman" w:cs="Times New Roman"/>
          <w:bCs/>
          <w:iCs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Present</w:t>
      </w:r>
    </w:p>
    <w:p w14:paraId="5C95D0AC" w14:textId="15DF1C04" w:rsidR="00E41CDE" w:rsidRDefault="006B073D" w:rsidP="00A41631">
      <w:pPr>
        <w:tabs>
          <w:tab w:val="right" w:pos="10800"/>
        </w:tabs>
        <w:rPr>
          <w:ins w:id="71" w:author="Kieran Brady" w:date="2022-09-26T09:14:00Z"/>
          <w:rFonts w:ascii="Times New Roman" w:hAnsi="Times New Roman" w:cs="Times New Roman"/>
          <w:bCs/>
          <w:iCs/>
          <w:sz w:val="22"/>
          <w:szCs w:val="22"/>
        </w:rPr>
      </w:pPr>
      <w:ins w:id="72" w:author="Kieran Brady" w:date="2022-09-26T09:14:00Z">
        <w:r w:rsidRPr="00103986">
          <w:rPr>
            <w:rFonts w:ascii="Times New Roman" w:hAnsi="Times New Roman" w:cs="Times New Roman"/>
            <w:b/>
            <w:sz w:val="22"/>
            <w:szCs w:val="22"/>
          </w:rPr>
          <w:t>National Youth Leadership Training</w:t>
        </w:r>
        <w:r w:rsidR="00530B4C">
          <w:rPr>
            <w:rFonts w:ascii="Times New Roman" w:hAnsi="Times New Roman" w:cs="Times New Roman"/>
            <w:b/>
            <w:sz w:val="22"/>
            <w:szCs w:val="22"/>
          </w:rPr>
          <w:t xml:space="preserve"> | </w:t>
        </w:r>
        <w:r w:rsidRPr="00103986">
          <w:rPr>
            <w:rFonts w:ascii="Times New Roman" w:hAnsi="Times New Roman" w:cs="Times New Roman"/>
            <w:b/>
            <w:iCs/>
            <w:sz w:val="22"/>
            <w:szCs w:val="22"/>
          </w:rPr>
          <w:t xml:space="preserve">Rockaway, </w:t>
        </w:r>
        <w:r w:rsidR="00A41631">
          <w:rPr>
            <w:rFonts w:ascii="Times New Roman" w:hAnsi="Times New Roman" w:cs="Times New Roman"/>
            <w:b/>
            <w:iCs/>
            <w:sz w:val="22"/>
            <w:szCs w:val="22"/>
          </w:rPr>
          <w:t>NJ</w:t>
        </w:r>
        <w:r w:rsidR="00A41631">
          <w:rPr>
            <w:rFonts w:ascii="Times New Roman" w:hAnsi="Times New Roman" w:cs="Times New Roman"/>
            <w:b/>
            <w:iCs/>
            <w:sz w:val="22"/>
            <w:szCs w:val="22"/>
          </w:rPr>
          <w:tab/>
        </w:r>
        <w:r w:rsidR="00530B4C">
          <w:rPr>
            <w:rFonts w:ascii="Times New Roman" w:hAnsi="Times New Roman" w:cs="Times New Roman"/>
            <w:b/>
            <w:iCs/>
            <w:sz w:val="22"/>
            <w:szCs w:val="22"/>
          </w:rPr>
          <w:t xml:space="preserve">          </w:t>
        </w:r>
        <w:r w:rsidRPr="00103986">
          <w:rPr>
            <w:rFonts w:ascii="Times New Roman" w:hAnsi="Times New Roman" w:cs="Times New Roman"/>
            <w:bCs/>
            <w:iCs/>
            <w:sz w:val="22"/>
            <w:szCs w:val="22"/>
          </w:rPr>
          <w:t>January 2015 – June 2017</w:t>
        </w:r>
      </w:ins>
    </w:p>
    <w:p w14:paraId="672DAA71" w14:textId="17E1511A" w:rsidR="00A41631" w:rsidRDefault="00A41631" w:rsidP="00A41631">
      <w:pPr>
        <w:tabs>
          <w:tab w:val="right" w:pos="10800"/>
        </w:tabs>
        <w:rPr>
          <w:rFonts w:ascii="Times New Roman" w:hAnsi="Times New Roman" w:cs="Times New Roman"/>
          <w:bCs/>
          <w:sz w:val="22"/>
          <w:szCs w:val="22"/>
        </w:rPr>
        <w:pPrChange w:id="73" w:author="Kieran Brady" w:date="2022-09-26T09:14:00Z">
          <w:pPr/>
        </w:pPrChange>
      </w:pPr>
      <w:ins w:id="74" w:author="Kieran Brady" w:date="2022-09-26T09:14:00Z">
        <w:r>
          <w:rPr>
            <w:rFonts w:ascii="Times New Roman" w:hAnsi="Times New Roman" w:cs="Times New Roman"/>
            <w:b/>
            <w:sz w:val="22"/>
            <w:szCs w:val="22"/>
          </w:rPr>
          <w:t xml:space="preserve">Eagle Scout | Summit, NJ | </w:t>
        </w:r>
        <w:r>
          <w:rPr>
            <w:rFonts w:ascii="Times New Roman" w:hAnsi="Times New Roman" w:cs="Times New Roman"/>
            <w:bCs/>
            <w:i/>
            <w:iCs/>
            <w:sz w:val="22"/>
            <w:szCs w:val="22"/>
          </w:rPr>
          <w:t xml:space="preserve">Troop 67 </w:t>
        </w:r>
        <w:r>
          <w:rPr>
            <w:rFonts w:ascii="Times New Roman" w:hAnsi="Times New Roman" w:cs="Times New Roman"/>
            <w:bCs/>
            <w:sz w:val="22"/>
            <w:szCs w:val="22"/>
          </w:rPr>
          <w:tab/>
          <w:t>October 2016</w:t>
        </w:r>
      </w:ins>
    </w:p>
    <w:sectPr w:rsidR="00A41631" w:rsidSect="00A41631">
      <w:pgSz w:w="12240" w:h="15840"/>
      <w:pgMar w:top="432" w:right="720" w:bottom="432" w:left="720" w:header="720" w:footer="720" w:gutter="0"/>
      <w:cols w:space="720"/>
      <w:docGrid w:linePitch="360"/>
      <w:sectPrChange w:id="75" w:author="Kieran Brady" w:date="2022-09-26T09:14:00Z">
        <w:sectPr w:rsidR="00A41631" w:rsidSect="00A41631">
          <w:pgMar w:top="630" w:right="720" w:bottom="720" w:left="72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69A8"/>
    <w:multiLevelType w:val="hybridMultilevel"/>
    <w:tmpl w:val="5836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F62F2"/>
    <w:multiLevelType w:val="hybridMultilevel"/>
    <w:tmpl w:val="44DA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D53C7"/>
    <w:multiLevelType w:val="hybridMultilevel"/>
    <w:tmpl w:val="605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C1747"/>
    <w:multiLevelType w:val="hybridMultilevel"/>
    <w:tmpl w:val="79D42A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587B9B"/>
    <w:multiLevelType w:val="hybridMultilevel"/>
    <w:tmpl w:val="6CBA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C267D"/>
    <w:multiLevelType w:val="hybridMultilevel"/>
    <w:tmpl w:val="99D0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2448C"/>
    <w:multiLevelType w:val="hybridMultilevel"/>
    <w:tmpl w:val="D236E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82B8C"/>
    <w:multiLevelType w:val="hybridMultilevel"/>
    <w:tmpl w:val="AE02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D091B"/>
    <w:multiLevelType w:val="hybridMultilevel"/>
    <w:tmpl w:val="F2F8B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547FB"/>
    <w:multiLevelType w:val="hybridMultilevel"/>
    <w:tmpl w:val="3E18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66680"/>
    <w:multiLevelType w:val="multilevel"/>
    <w:tmpl w:val="1164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A4F8E"/>
    <w:multiLevelType w:val="hybridMultilevel"/>
    <w:tmpl w:val="71DE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E688C"/>
    <w:multiLevelType w:val="hybridMultilevel"/>
    <w:tmpl w:val="FFBE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412A9"/>
    <w:multiLevelType w:val="hybridMultilevel"/>
    <w:tmpl w:val="0E6A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43319"/>
    <w:multiLevelType w:val="hybridMultilevel"/>
    <w:tmpl w:val="03C4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E78AC"/>
    <w:multiLevelType w:val="hybridMultilevel"/>
    <w:tmpl w:val="5D1A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52367">
    <w:abstractNumId w:val="1"/>
  </w:num>
  <w:num w:numId="2" w16cid:durableId="874390726">
    <w:abstractNumId w:val="14"/>
  </w:num>
  <w:num w:numId="3" w16cid:durableId="1637099303">
    <w:abstractNumId w:val="3"/>
  </w:num>
  <w:num w:numId="4" w16cid:durableId="1244684279">
    <w:abstractNumId w:val="11"/>
  </w:num>
  <w:num w:numId="5" w16cid:durableId="1405223700">
    <w:abstractNumId w:val="13"/>
  </w:num>
  <w:num w:numId="6" w16cid:durableId="804347474">
    <w:abstractNumId w:val="5"/>
  </w:num>
  <w:num w:numId="7" w16cid:durableId="1813671965">
    <w:abstractNumId w:val="8"/>
  </w:num>
  <w:num w:numId="8" w16cid:durableId="1450589217">
    <w:abstractNumId w:val="15"/>
  </w:num>
  <w:num w:numId="9" w16cid:durableId="1378385463">
    <w:abstractNumId w:val="0"/>
  </w:num>
  <w:num w:numId="10" w16cid:durableId="367418879">
    <w:abstractNumId w:val="2"/>
  </w:num>
  <w:num w:numId="11" w16cid:durableId="1337610163">
    <w:abstractNumId w:val="7"/>
  </w:num>
  <w:num w:numId="12" w16cid:durableId="1270702223">
    <w:abstractNumId w:val="9"/>
  </w:num>
  <w:num w:numId="13" w16cid:durableId="1462066460">
    <w:abstractNumId w:val="12"/>
  </w:num>
  <w:num w:numId="14" w16cid:durableId="232469090">
    <w:abstractNumId w:val="4"/>
  </w:num>
  <w:num w:numId="15" w16cid:durableId="174807722">
    <w:abstractNumId w:val="6"/>
  </w:num>
  <w:num w:numId="16" w16cid:durableId="4815869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eran Brady">
    <w15:presenceInfo w15:providerId="Windows Live" w15:userId="d82baf15619285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05"/>
    <w:rsid w:val="00006F9D"/>
    <w:rsid w:val="0001237F"/>
    <w:rsid w:val="000146D6"/>
    <w:rsid w:val="00020EC0"/>
    <w:rsid w:val="00034CB1"/>
    <w:rsid w:val="000377E5"/>
    <w:rsid w:val="000643B8"/>
    <w:rsid w:val="00082517"/>
    <w:rsid w:val="00083CEF"/>
    <w:rsid w:val="00092626"/>
    <w:rsid w:val="000A08D2"/>
    <w:rsid w:val="000C5E33"/>
    <w:rsid w:val="000E3D86"/>
    <w:rsid w:val="00103986"/>
    <w:rsid w:val="00187005"/>
    <w:rsid w:val="001B40C5"/>
    <w:rsid w:val="001D0359"/>
    <w:rsid w:val="002071EA"/>
    <w:rsid w:val="0021771A"/>
    <w:rsid w:val="00253514"/>
    <w:rsid w:val="0025598B"/>
    <w:rsid w:val="002D2E18"/>
    <w:rsid w:val="002E074E"/>
    <w:rsid w:val="00327BDF"/>
    <w:rsid w:val="00342068"/>
    <w:rsid w:val="00367986"/>
    <w:rsid w:val="003827BB"/>
    <w:rsid w:val="003C61F1"/>
    <w:rsid w:val="003F6C98"/>
    <w:rsid w:val="00437AF2"/>
    <w:rsid w:val="0046101D"/>
    <w:rsid w:val="00465B2B"/>
    <w:rsid w:val="004A1E44"/>
    <w:rsid w:val="004B1D06"/>
    <w:rsid w:val="004C05F1"/>
    <w:rsid w:val="004C64B5"/>
    <w:rsid w:val="004E0D2E"/>
    <w:rsid w:val="004F04C8"/>
    <w:rsid w:val="004F5AB5"/>
    <w:rsid w:val="00530B4C"/>
    <w:rsid w:val="005B43DE"/>
    <w:rsid w:val="005F23B7"/>
    <w:rsid w:val="005F62B0"/>
    <w:rsid w:val="006520CA"/>
    <w:rsid w:val="006777FA"/>
    <w:rsid w:val="00686927"/>
    <w:rsid w:val="006B073D"/>
    <w:rsid w:val="006E4319"/>
    <w:rsid w:val="00706D67"/>
    <w:rsid w:val="007504B7"/>
    <w:rsid w:val="00751063"/>
    <w:rsid w:val="00763930"/>
    <w:rsid w:val="00767702"/>
    <w:rsid w:val="007D20B2"/>
    <w:rsid w:val="007D4F7C"/>
    <w:rsid w:val="00813A60"/>
    <w:rsid w:val="00815BF7"/>
    <w:rsid w:val="00836992"/>
    <w:rsid w:val="00836EB4"/>
    <w:rsid w:val="008A068D"/>
    <w:rsid w:val="008E4950"/>
    <w:rsid w:val="009009D5"/>
    <w:rsid w:val="00925006"/>
    <w:rsid w:val="0095134D"/>
    <w:rsid w:val="00985C15"/>
    <w:rsid w:val="00991FB3"/>
    <w:rsid w:val="009969C5"/>
    <w:rsid w:val="009D0195"/>
    <w:rsid w:val="009E1F65"/>
    <w:rsid w:val="00A41631"/>
    <w:rsid w:val="00A54127"/>
    <w:rsid w:val="00A642BC"/>
    <w:rsid w:val="00A97D8B"/>
    <w:rsid w:val="00AA1298"/>
    <w:rsid w:val="00AA29DF"/>
    <w:rsid w:val="00B10622"/>
    <w:rsid w:val="00B62479"/>
    <w:rsid w:val="00BC307F"/>
    <w:rsid w:val="00CE3E5B"/>
    <w:rsid w:val="00D2064C"/>
    <w:rsid w:val="00D3171F"/>
    <w:rsid w:val="00D72294"/>
    <w:rsid w:val="00D91947"/>
    <w:rsid w:val="00DB272C"/>
    <w:rsid w:val="00DB6622"/>
    <w:rsid w:val="00E41CDE"/>
    <w:rsid w:val="00E43435"/>
    <w:rsid w:val="00E51330"/>
    <w:rsid w:val="00EE2B37"/>
    <w:rsid w:val="00EF18CE"/>
    <w:rsid w:val="00F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650AD4"/>
  <w15:docId w15:val="{462DA497-EB8A-420E-B00B-4B051D85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5F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C0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5F1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E513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36E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99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791</Words>
  <Characters>4494</Characters>
  <Application>Microsoft Office Word</Application>
  <DocSecurity>0</DocSecurity>
  <Lines>78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Brady</dc:creator>
  <cp:keywords/>
  <dc:description/>
  <cp:lastModifiedBy>Kieran Brady</cp:lastModifiedBy>
  <cp:revision>1</cp:revision>
  <cp:lastPrinted>2021-10-14T02:02:00Z</cp:lastPrinted>
  <dcterms:created xsi:type="dcterms:W3CDTF">2022-09-26T16:14:00Z</dcterms:created>
  <dcterms:modified xsi:type="dcterms:W3CDTF">2022-09-26T16:15:00Z</dcterms:modified>
</cp:coreProperties>
</file>